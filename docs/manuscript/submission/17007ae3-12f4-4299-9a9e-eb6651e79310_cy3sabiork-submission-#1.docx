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BC04DE3" w14:textId="77777777" w:rsidR="00766A67" w:rsidRDefault="008B0B81">
      <w:r>
        <w:rPr>
          <w:rFonts w:ascii="Arial" w:eastAsia="Arial" w:hAnsi="Arial" w:cs="Arial"/>
        </w:rPr>
        <w:t>Software Tool Article</w:t>
      </w:r>
    </w:p>
    <w:p w14:paraId="4B78EA56" w14:textId="77777777" w:rsidR="00766A67" w:rsidRDefault="008B0B81">
      <w:pPr>
        <w:pStyle w:val="Title"/>
        <w:spacing w:before="100"/>
        <w:contextualSpacing w:val="0"/>
      </w:pPr>
      <w:bookmarkStart w:id="0" w:name="h.fsf72kcua636" w:colFirst="0" w:colLast="0"/>
      <w:bookmarkEnd w:id="0"/>
      <w:r>
        <w:rPr>
          <w:sz w:val="26"/>
          <w:szCs w:val="26"/>
        </w:rPr>
        <w:t>cy3sabiork: A Cytoscape app for visualizing kinetic data from SABIO-RK</w:t>
      </w:r>
    </w:p>
    <w:p w14:paraId="78C2BC3B" w14:textId="77777777" w:rsidR="00766A67" w:rsidRDefault="008B0B81">
      <w:r>
        <w:rPr>
          <w:i/>
        </w:rPr>
        <w:t>Matthias König</w:t>
      </w:r>
      <w:r>
        <w:rPr>
          <w:i/>
          <w:vertAlign w:val="superscript"/>
        </w:rPr>
        <w:t>¹*</w:t>
      </w:r>
    </w:p>
    <w:p w14:paraId="61BC1F37" w14:textId="77777777" w:rsidR="00766A67" w:rsidRDefault="00766A67"/>
    <w:p w14:paraId="09065D85" w14:textId="77777777" w:rsidR="00766A67" w:rsidRDefault="008B0B81">
      <w:r>
        <w:rPr>
          <w:vertAlign w:val="superscript"/>
        </w:rPr>
        <w:t>1</w:t>
      </w:r>
      <w:r>
        <w:t xml:space="preserve">Humboldt-University Berlin, Institute for Theoretical Biology, </w:t>
      </w:r>
      <w:proofErr w:type="spellStart"/>
      <w:r>
        <w:t>Invalidenstraße</w:t>
      </w:r>
      <w:proofErr w:type="spellEnd"/>
      <w:r>
        <w:t xml:space="preserve"> 43, 10115 Berlin, Germany</w:t>
      </w:r>
    </w:p>
    <w:p w14:paraId="543E774E" w14:textId="77777777" w:rsidR="00766A67" w:rsidRDefault="008B0B81">
      <w:r>
        <w:t>*Corresponding author: konigmatt@googlemail.com</w:t>
      </w:r>
    </w:p>
    <w:p w14:paraId="7B73C9D1" w14:textId="77777777" w:rsidR="00766A67" w:rsidRDefault="008B0B81" w:rsidP="00D223AF">
      <w:pPr>
        <w:pStyle w:val="Heading10"/>
      </w:pPr>
      <w:bookmarkStart w:id="1" w:name="h.bhl4gp6nw47d" w:colFirst="0" w:colLast="0"/>
      <w:bookmarkEnd w:id="1"/>
      <w:r>
        <w:t>Abstract</w:t>
      </w:r>
    </w:p>
    <w:p w14:paraId="24125901" w14:textId="77777777" w:rsidR="00766A67" w:rsidRDefault="008B0B81">
      <w:pPr>
        <w:ind w:firstLine="0"/>
      </w:pPr>
      <w:r>
        <w:t>Kinetic data of biochemical reactions are essential for the creation of kinetic models of biochemical networks. One of the main resources of such information is SABIO-RK, a curated database for kinetic data of biochemical reactions and their related information. Despite the importance for computational modelling there has been no simple solution to visualize the kinetic data from SABIO-RK.</w:t>
      </w:r>
    </w:p>
    <w:p w14:paraId="6EED3B6D" w14:textId="77777777" w:rsidR="00766A67" w:rsidRDefault="008B0B81" w:rsidP="00EB070F">
      <w:pPr>
        <w:ind w:firstLine="0"/>
      </w:pPr>
      <w:r>
        <w:t xml:space="preserve">In this work, I present cy3sabiork, an app for querying and visualization of kinetic data from SABIO-RK in Cytoscape. The kinetic information is accessible via a combination of graph structure and annotations of nodes, with provided information consisting of: (I) reaction details, enzyme and organism; (II) kinetic law, formula, parameters; (III) experimental conditions; (IV) publication; (V) additional annotations. </w:t>
      </w:r>
      <w:proofErr w:type="gramStart"/>
      <w:r>
        <w:t>cy3sabiork</w:t>
      </w:r>
      <w:proofErr w:type="gramEnd"/>
      <w:r>
        <w:t xml:space="preserve"> creates an intuitive visualization of kinetic entries in form of a species-reaction-kinetics graph, which reflects the reaction-centered approach of  SABIO-RK. Kinetic entries can be imported in SBML format from either the SABIO-RK web interface or via web service queries. The app allows for easy comparison of kinetic data, visual inspection of the elements involved in the kinetic record and simple access to the annotation information of the kinetic record. </w:t>
      </w:r>
    </w:p>
    <w:p w14:paraId="1E0DAA0E" w14:textId="21CF4D09" w:rsidR="00766A67" w:rsidRDefault="008B0B81" w:rsidP="00EB070F">
      <w:pPr>
        <w:ind w:firstLine="0"/>
      </w:pPr>
      <w:r>
        <w:t xml:space="preserve">I applied cy3sabiork in the computational modelling of galactose metabolism in the </w:t>
      </w:r>
      <w:ins w:id="2" w:author="Hollydawn Murray" w:date="2016-07-08T15:40:00Z">
        <w:r w:rsidR="00F12769">
          <w:t>h</w:t>
        </w:r>
      </w:ins>
      <w:del w:id="3" w:author="Hollydawn Murray" w:date="2016-07-08T15:40:00Z">
        <w:r w:rsidDel="00F12769">
          <w:delText>H</w:delText>
        </w:r>
      </w:del>
      <w:r>
        <w:t>uman liver.</w:t>
      </w:r>
    </w:p>
    <w:p w14:paraId="0D418C78" w14:textId="77777777" w:rsidR="00766A67" w:rsidRDefault="008B0B81" w:rsidP="00D223AF">
      <w:pPr>
        <w:pStyle w:val="Heading10"/>
      </w:pPr>
      <w:bookmarkStart w:id="4" w:name="h.hlw1r06tdep8" w:colFirst="0" w:colLast="0"/>
      <w:bookmarkEnd w:id="4"/>
      <w:r>
        <w:t>Keywords</w:t>
      </w:r>
    </w:p>
    <w:p w14:paraId="26B67F9B" w14:textId="77777777" w:rsidR="00766A67" w:rsidRDefault="008B0B81" w:rsidP="00EB070F">
      <w:pPr>
        <w:ind w:firstLine="0"/>
      </w:pPr>
      <w:r>
        <w:t>Data display, Graphical user interfaces, Web service, SABIO-RK, kinetic parameters, SBML</w:t>
      </w:r>
    </w:p>
    <w:p w14:paraId="424A36FF" w14:textId="77777777" w:rsidR="00766A67" w:rsidRDefault="008B0B81" w:rsidP="00D223AF">
      <w:pPr>
        <w:pStyle w:val="Heading10"/>
      </w:pPr>
      <w:bookmarkStart w:id="5" w:name="h.7904nr1bz6x5" w:colFirst="0" w:colLast="0"/>
      <w:bookmarkEnd w:id="5"/>
      <w:r>
        <w:t>Introduction</w:t>
      </w:r>
    </w:p>
    <w:p w14:paraId="342CBEBC" w14:textId="77777777" w:rsidR="00766A67" w:rsidRDefault="008B0B81" w:rsidP="00EB070F">
      <w:pPr>
        <w:ind w:firstLine="0"/>
      </w:pPr>
      <w:r>
        <w:t xml:space="preserve">One of the main challenges for the modeling of biochemical systems is the availability of reliable information on the individual reaction steps and their kinetics from the literature. This information includes kinetic parameters with their rate equations as well as detailed descriptions of how these were determined </w:t>
      </w:r>
      <w:r>
        <w:fldChar w:fldCharType="begin"/>
      </w:r>
      <w:r w:rsidR="00585C47">
        <w:instrText xml:space="preserve"> ADDIN EN.CITE &lt;EndNote&gt;&lt;Cite ExcludeYear="1"&gt;&lt;Author&gt;Wittig&lt;/Author&gt;&lt;Year&gt;2014&lt;/Year&gt;&lt;RecNum&gt;16&lt;/RecNum&gt;&lt;DisplayText&gt;[1]&lt;/DisplayText&gt;&lt;record&gt;&lt;rec-number&gt;16&lt;/rec-number&gt;&lt;foreign-keys&gt;&lt;key app="EN" db-id="d209f5aa0zpfe8esddrxft0gtp2dpt55rstp"&gt;16&lt;/key&gt;&lt;/foreign-keys&gt;&lt;ref-type name="Journal Article"&gt;17&lt;/ref-type&gt;&lt;contributors&gt;&lt;authors&gt;&lt;author&gt;Wittig, Ulrike&lt;/author&gt;&lt;author&gt;Rey, Maja&lt;/author&gt;&lt;author&gt;Kania, Renate&lt;/author&gt;&lt;author&gt;Bittkowski, Meik&lt;/author&gt;&lt;author&gt;Shi, Lei&lt;/author&gt;&lt;author&gt;Golebiewski, Martin&lt;/author&gt;&lt;author&gt;Weidemann, Andreas&lt;/author&gt;&lt;author&gt;Müller, Wolfgang&lt;/author&gt;&lt;author&gt;Rojas, Isabel&lt;/author&gt;&lt;/authors&gt;&lt;/contributors&gt;&lt;titles&gt;&lt;title&gt;Challenges for an enzymatic reaction kinetics database&lt;/title&gt;&lt;secondary-title&gt;FEBS J&lt;/secondary-title&gt;&lt;/titles&gt;&lt;pages&gt;572-582&lt;/pages&gt;&lt;volume&gt;281&lt;/volume&gt;&lt;number&gt;2&lt;/number&gt;&lt;keywords&gt;&lt;keyword&gt;Database Management Systems&lt;/keyword&gt;&lt;keyword&gt;Databases, Protein&lt;/keyword&gt;&lt;keyword&gt;Enzyme Assays, methods/standards&lt;/keyword&gt;&lt;keyword&gt;Enzymes, chemistry&lt;/keyword&gt;&lt;keyword&gt;Kinetics&lt;/keyword&gt;&lt;keyword&gt;Molecular Sequence Annotation&lt;/keyword&gt;&lt;keyword&gt;Reference Standards&lt;/keyword&gt;&lt;keyword&gt;Terminology as Topic&lt;/keyword&gt;&lt;/keywords&gt;&lt;dates&gt;&lt;year&gt;2014&lt;/year&gt;&lt;pub-dates&gt;&lt;date&gt;Jan&lt;/date&gt;&lt;/pub-dates&gt;&lt;/dates&gt;&lt;label&gt;Wittig2014&lt;/label&gt;&lt;urls&gt;&lt;related-urls&gt;&lt;url&gt;http://dx.doi.org/10.1111/febs.12562&lt;/url&gt;&lt;/related-urls&gt;&lt;/urls&gt;&lt;custom1&gt;[Formatter not found: ResolvePDF] :literature/Wittig2014.pdf:PDF&amp;#xD;/home/mkoenig/git/cy3sabiork/docs/manuscript/literature/Wittig2014.pdf&lt;/custom1&gt;&lt;/record&gt;&lt;/Cite&gt;&lt;/EndNote&gt;</w:instrText>
      </w:r>
      <w:r>
        <w:fldChar w:fldCharType="separate"/>
      </w:r>
      <w:r w:rsidR="00585C47">
        <w:rPr>
          <w:noProof/>
        </w:rPr>
        <w:t>[</w:t>
      </w:r>
      <w:hyperlink w:anchor="_ENREF_1" w:tooltip="Wittig, 2014 #16" w:history="1">
        <w:r w:rsidR="0086229F">
          <w:rPr>
            <w:noProof/>
          </w:rPr>
          <w:t>1</w:t>
        </w:r>
      </w:hyperlink>
      <w:r w:rsidR="00585C47">
        <w:rPr>
          <w:noProof/>
        </w:rPr>
        <w:t>]</w:t>
      </w:r>
      <w:r>
        <w:fldChar w:fldCharType="end"/>
      </w:r>
      <w:r>
        <w:t xml:space="preserve">. </w:t>
      </w:r>
    </w:p>
    <w:p w14:paraId="339E13EE" w14:textId="77777777" w:rsidR="00766A67" w:rsidRDefault="008B0B81" w:rsidP="00EB070F">
      <w:pPr>
        <w:ind w:firstLine="0"/>
      </w:pPr>
      <w:commentRangeStart w:id="6"/>
      <w:r>
        <w:t xml:space="preserve">SABIO-RK </w:t>
      </w:r>
      <w:commentRangeEnd w:id="6"/>
      <w:r w:rsidR="00F12769">
        <w:rPr>
          <w:rStyle w:val="CommentReference"/>
        </w:rPr>
        <w:commentReference w:id="6"/>
      </w:r>
      <w:r>
        <w:t xml:space="preserve">is a manually curated database for kinetic data storing comprehensive information about biochemical reactions and their kinetic properties, with data manually extracted from the literature and directly submitted from lab experiments </w:t>
      </w:r>
      <w:r w:rsidR="00585C47">
        <w:fldChar w:fldCharType="begin">
          <w:fldData xml:space="preserve">PEVuZE5vdGU+PENpdGUgRXhjbHVkZVllYXI9IjEiPjxBdXRob3I+V2l0dGlnPC9BdXRob3I+PFll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</w:fldData>
        </w:fldChar>
      </w:r>
      <w:r w:rsidR="00585C47">
        <w:instrText xml:space="preserve"> ADDIN EN.CITE </w:instrText>
      </w:r>
      <w:r w:rsidR="00585C47">
        <w:fldChar w:fldCharType="begin">
          <w:fldData xml:space="preserve">PEVuZE5vdGU+PENpdGUgRXhjbHVkZVllYXI9IjEiPjxBdXRob3I+V2l0dGlnPC9BdXRob3I+PFll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</w:fldData>
        </w:fldChar>
      </w:r>
      <w:r w:rsidR="00585C47">
        <w:instrText xml:space="preserve"> ADDIN EN.CITE.DATA </w:instrText>
      </w:r>
      <w:r w:rsidR="00585C47">
        <w:fldChar w:fldCharType="end"/>
      </w:r>
      <w:r w:rsidR="00585C47">
        <w:fldChar w:fldCharType="separate"/>
      </w:r>
      <w:r w:rsidR="00585C47">
        <w:rPr>
          <w:noProof/>
        </w:rPr>
        <w:t>[</w:t>
      </w:r>
      <w:hyperlink w:anchor="_ENREF_1" w:tooltip="Wittig, 2014 #16" w:history="1">
        <w:r w:rsidR="0086229F">
          <w:rPr>
            <w:noProof/>
          </w:rPr>
          <w:t>1</w:t>
        </w:r>
      </w:hyperlink>
      <w:r w:rsidR="00585C47">
        <w:rPr>
          <w:noProof/>
        </w:rPr>
        <w:t xml:space="preserve">, </w:t>
      </w:r>
      <w:hyperlink w:anchor="_ENREF_2" w:tooltip="Wittig, 2012 #15" w:history="1">
        <w:r w:rsidR="0086229F">
          <w:rPr>
            <w:noProof/>
          </w:rPr>
          <w:t>2</w:t>
        </w:r>
      </w:hyperlink>
      <w:r w:rsidR="00585C47">
        <w:rPr>
          <w:noProof/>
        </w:rPr>
        <w:t>]</w:t>
      </w:r>
      <w:r w:rsidR="00585C47">
        <w:fldChar w:fldCharType="end"/>
      </w:r>
      <w:r>
        <w:t xml:space="preserve">. Available information comprises kinetic parameters with their corresponding rate equations, kinetic law and parameter types and experimental conditions under which the kinetic data were determined. In addition, information about the biochemical reactions and pathways including their reaction participants, cellular location and the catalyzing enzyme are recorded </w:t>
      </w:r>
      <w:r>
        <w:fldChar w:fldCharType="begin"/>
      </w:r>
      <w:r w:rsidR="00585C47">
        <w:instrText xml:space="preserve"> ADDIN EN.CITE &lt;EndNote&gt;&lt;Cite ExcludeYear="1"&gt;&lt;Author&gt;Wittig&lt;/Author&gt;&lt;Year&gt;2012&lt;/Year&gt;&lt;RecNum&gt;15&lt;/RecNum&gt;&lt;DisplayText&gt;[2]&lt;/DisplayText&gt;&lt;record&gt;&lt;rec-number&gt;15&lt;/rec-number&gt;&lt;foreign-keys&gt;&lt;key app="EN" db-id="d209f5aa0zpfe8esddrxft0gtp2dpt55rstp"&gt;15&lt;/key&gt;&lt;/foreign-keys&gt;&lt;ref-type name="Journal Article"&gt;17&lt;/ref-type&gt;&lt;contributors&gt;&lt;authors&gt;&lt;author&gt;Wittig, Ulrike&lt;/author&gt;&lt;author&gt;Kania, Renate&lt;/author&gt;&lt;author&gt;Golebiewski, Martin&lt;/author&gt;&lt;author&gt;Rey, Maja&lt;/author&gt;&lt;author&gt;Shi, Lei&lt;/author&gt;&lt;author&gt;Jong, Lenneke&lt;/author&gt;&lt;author&gt;Algaa, Enkhjargal&lt;/author&gt;&lt;author&gt;Weidemann, Andreas&lt;/author&gt;&lt;author&gt;Sauer-Danzwith, Heidrun&lt;/author&gt;&lt;author&gt;Mir, Saqib&lt;/author&gt;&lt;author&gt;Krebs, Olga&lt;/author&gt;&lt;author&gt;Bittkowski, Meik&lt;/author&gt;&lt;author&gt;Wetsch, Elina&lt;/author&gt;&lt;author&gt;Rojas, Isabel&lt;/author&gt;&lt;author&gt;M\&amp;quot;u,,ller, Wolfgang&lt;/author&gt;&lt;/authors&gt;&lt;/contributors&gt;&lt;titles&gt;&lt;title&gt;SABIO-RK--database for biochemical reaction kinetics&lt;/title&gt;&lt;secondary-title&gt;Nucleic Acids Res&lt;/secondary-title&gt;&lt;/titles&gt;&lt;pages&gt;D790-D796&lt;/pages&gt;&lt;volume&gt;40&lt;/volume&gt;&lt;number&gt;Database issue&lt;/number&gt;&lt;keywords&gt;&lt;keyword&gt;Biochemical Processes&lt;/keyword&gt;&lt;keyword&gt;Databases, Factual&lt;/keyword&gt;&lt;keyword&gt;Enzymes, metabolism&lt;/keyword&gt;&lt;keyword&gt;Internet&lt;/keyword&gt;&lt;keyword&gt;Kinetics&lt;/keyword&gt;&lt;keyword&gt;User-Computer Interface&lt;/keyword&gt;&lt;/keywords&gt;&lt;dates&gt;&lt;year&gt;2012&lt;/year&gt;&lt;pub-dates&gt;&lt;date&gt;Jan&lt;/date&gt;&lt;/pub-dates&gt;&lt;/dates&gt;&lt;label&gt;Wittig2012&lt;/label&gt;&lt;urls&gt;&lt;related-urls&gt;&lt;url&gt;http://dx.doi.org/10.1093/nar/gkr1046&lt;/url&gt;&lt;/related-urls&gt;&lt;/urls&gt;&lt;custom1&gt;[Formatter not found: ResolvePDF] :literature/Wittig2012.pdf:PDF&amp;#xD;/home/mkoenig/git/cy3sabiork/docs/manuscript/literature/Wittig2012.pdf&lt;/custom1&gt;&lt;/record&gt;&lt;/Cite&gt;&lt;/EndNote&gt;</w:instrText>
      </w:r>
      <w:r>
        <w:fldChar w:fldCharType="separate"/>
      </w:r>
      <w:r w:rsidR="00585C47">
        <w:rPr>
          <w:noProof/>
        </w:rPr>
        <w:t>[</w:t>
      </w:r>
      <w:hyperlink w:anchor="_ENREF_2" w:tooltip="Wittig, 2012 #15" w:history="1">
        <w:r w:rsidR="0086229F">
          <w:rPr>
            <w:noProof/>
          </w:rPr>
          <w:t>2</w:t>
        </w:r>
      </w:hyperlink>
      <w:r w:rsidR="00585C47">
        <w:rPr>
          <w:noProof/>
        </w:rPr>
        <w:t>]</w:t>
      </w:r>
      <w:r>
        <w:fldChar w:fldCharType="end"/>
      </w:r>
      <w:r>
        <w:t xml:space="preserve">. </w:t>
      </w:r>
    </w:p>
    <w:p w14:paraId="526F5EF0" w14:textId="77777777" w:rsidR="00766A67" w:rsidRDefault="008B0B81" w:rsidP="00EB070F">
      <w:pPr>
        <w:ind w:firstLine="0"/>
      </w:pPr>
      <w:r>
        <w:t>The information in SABIO-RK is structured in datasets, so called database entries, which can be accessed either through the web-based user interface (</w:t>
      </w:r>
      <w:hyperlink r:id="rId6">
        <w:r>
          <w:rPr>
            <w:color w:val="1155CC"/>
            <w:u w:val="single"/>
          </w:rPr>
          <w:t>http://sabio.h-its.org/</w:t>
        </w:r>
      </w:hyperlink>
      <w:r>
        <w:t>) or via web services (</w:t>
      </w:r>
      <w:hyperlink r:id="rId7">
        <w:r>
          <w:rPr>
            <w:color w:val="1155CC"/>
            <w:u w:val="single"/>
          </w:rPr>
          <w:t>http://sabiork.h-its.org/sabioRestWebServices</w:t>
        </w:r>
      </w:hyperlink>
      <w:r>
        <w:t xml:space="preserve">).  Both interfaces support the export of the data in the Systems Biology Markup Language (SBML), a free and open interchange format for computer models of biological processes </w:t>
      </w:r>
      <w:r w:rsidR="00585C47">
        <w:fldChar w:fldCharType="begin">
          <w:fldData xml:space="preserve">PEVuZE5vdGU+PENpdGUgRXhjbHVkZVllYXI9IjEiPjxBdXRob3I+SHVja2E8L0F1dGhvcj48WWVh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</w:fldData>
        </w:fldChar>
      </w:r>
      <w:r w:rsidR="0086229F">
        <w:instrText xml:space="preserve"> ADDIN EN.CITE </w:instrText>
      </w:r>
      <w:r w:rsidR="0086229F">
        <w:fldChar w:fldCharType="begin">
          <w:fldData xml:space="preserve">PEVuZE5vdGU+PENpdGUgRXhjbHVkZVllYXI9IjEiPjxBdXRob3I+SHVja2E8L0F1dGhvcj48WWVh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</w:fldData>
        </w:fldChar>
      </w:r>
      <w:r w:rsidR="0086229F">
        <w:instrText xml:space="preserve"> ADDIN EN.CITE.DATA </w:instrText>
      </w:r>
      <w:r w:rsidR="0086229F">
        <w:fldChar w:fldCharType="end"/>
      </w:r>
      <w:r w:rsidR="00585C47">
        <w:fldChar w:fldCharType="separate"/>
      </w:r>
      <w:r w:rsidR="00585C47">
        <w:rPr>
          <w:noProof/>
        </w:rPr>
        <w:t>[</w:t>
      </w:r>
      <w:hyperlink w:anchor="_ENREF_3" w:tooltip="Hucka, 2003 #17" w:history="1">
        <w:r w:rsidR="0086229F">
          <w:rPr>
            <w:noProof/>
          </w:rPr>
          <w:t>3</w:t>
        </w:r>
      </w:hyperlink>
      <w:r w:rsidR="00585C47">
        <w:rPr>
          <w:noProof/>
        </w:rPr>
        <w:t>]</w:t>
      </w:r>
      <w:r w:rsidR="00585C47">
        <w:fldChar w:fldCharType="end"/>
      </w:r>
      <w:r>
        <w:t xml:space="preserve">. </w:t>
      </w:r>
    </w:p>
    <w:p w14:paraId="1599EFFC" w14:textId="77777777" w:rsidR="00766A67" w:rsidRDefault="008B0B81" w:rsidP="00EB070F">
      <w:pPr>
        <w:ind w:firstLine="0"/>
      </w:pPr>
      <w:r>
        <w:t xml:space="preserve">Database entries are annotated with controlled ontologies and vocabularies based on Minimum Information Required for the Annotation of Models (MIRIAM </w:t>
      </w:r>
      <w:r>
        <w:fldChar w:fldCharType="begin"/>
      </w:r>
      <w:r w:rsidR="0086229F">
        <w:instrText xml:space="preserve"> ADDIN EN.CITE &lt;EndNote&gt;&lt;Cite ExcludeYear="1"&gt;&lt;Author&gt;Laibe&lt;/Author&gt;&lt;Year&gt;2007&lt;/Year&gt;&lt;RecNum&gt;6&lt;/RecNum&gt;&lt;DisplayText&gt;[4]&lt;/DisplayText&gt;&lt;record&gt;&lt;rec-number&gt;6&lt;/rec-number&gt;&lt;foreign-keys&gt;&lt;key app="EN" db-id="d209f5aa0zpfe8esddrxft0gtp2dpt55rstp"&gt;6&lt;/key&gt;&lt;/foreign-keys&gt;&lt;ref-type name="Journal Article"&gt;17&lt;/ref-type&gt;&lt;contributors&gt;&lt;authors&gt;&lt;author&gt;Laibe, Camille&lt;/author&gt;&lt;author&gt;Le Novère, Nicolas&lt;/author&gt;&lt;/authors&gt;&lt;/contributors&gt;&lt;titles&gt;&lt;title&gt;MIRIAM Resources: tools to generate and resolve robust cross-references in Systems Biology&lt;/title&gt;&lt;secondary-title&gt;BMC Syst Biol&lt;/secondary-title&gt;&lt;/titles&gt;&lt;pages&gt;58&lt;/pages&gt;&lt;volume&gt;1&lt;/volume&gt;&lt;keywords&gt;&lt;keyword&gt;Abstracting and Indexing as Topic, methods&lt;/keyword&gt;&lt;keyword&gt;Documentation, methods&lt;/keyword&gt;&lt;keyword&gt;Models, Biological&lt;/keyword&gt;&lt;keyword&gt;Software&lt;/keyword&gt;&lt;keyword&gt;Systems Biology, methods&lt;/keyword&gt;&lt;keyword&gt;Vocabulary, Controlled&lt;/keyword&gt;&lt;/keywords&gt;&lt;dates&gt;&lt;year&gt;2007&lt;/year&gt;&lt;/dates&gt;&lt;label&gt;Laibe2007&lt;/label&gt;&lt;urls&gt;&lt;related-urls&gt;&lt;url&gt;http://dx.doi.org/10.1186/1752-0509-1-58&lt;/url&gt;&lt;/related-urls&gt;&lt;/urls&gt;&lt;custom1&gt;[Formatter not found: ResolvePDF] :literature/Laibe2007.pdf:PDF&amp;#xD;/home/mkoenig/git/cy3sabiork/docs/manuscript/literature/Laibe2007.pdf&lt;/custom1&gt;&lt;/record&gt;&lt;/Cite&gt;&lt;/EndNote&gt;</w:instrText>
      </w:r>
      <w:r>
        <w:fldChar w:fldCharType="separate"/>
      </w:r>
      <w:r w:rsidR="00585C47">
        <w:rPr>
          <w:noProof/>
        </w:rPr>
        <w:t>[</w:t>
      </w:r>
      <w:hyperlink w:anchor="_ENREF_4" w:tooltip="Laibe, 2007 #6" w:history="1">
        <w:r w:rsidR="0086229F">
          <w:rPr>
            <w:noProof/>
          </w:rPr>
          <w:t>4</w:t>
        </w:r>
      </w:hyperlink>
      <w:r w:rsidR="00585C47">
        <w:rPr>
          <w:noProof/>
        </w:rPr>
        <w:t>]</w:t>
      </w:r>
      <w:r>
        <w:fldChar w:fldCharType="end"/>
      </w:r>
      <w:r>
        <w:t xml:space="preserve">), e.g. reaction participants (e.g. small chemical compounds and proteins), as well as kinetic rate laws, and parameters. The annotation information is encoded in the form of RDF-based MIRIAM annotations, and additional XML based SABIO-RK specific annotations, e.g. for experimental conditions. These annotations integrate the kinetic information with external resources like </w:t>
      </w:r>
      <w:commentRangeStart w:id="7"/>
      <w:proofErr w:type="spellStart"/>
      <w:r>
        <w:t>ChEBI</w:t>
      </w:r>
      <w:proofErr w:type="spellEnd"/>
      <w:r>
        <w:t xml:space="preserve"> </w:t>
      </w:r>
      <w:r>
        <w:fldChar w:fldCharType="begin"/>
      </w:r>
      <w:r w:rsidR="0086229F">
        <w:instrText xml:space="preserve"> ADDIN EN.CITE &lt;EndNote&gt;&lt;Cite ExcludeYear="1"&gt;&lt;Author&gt;de Matos&lt;/Author&gt;&lt;Year&gt;2010&lt;/Year&gt;&lt;RecNum&gt;1&lt;/RecNum&gt;&lt;DisplayText&gt;[5]&lt;/DisplayText&gt;&lt;record&gt;&lt;rec-number&gt;1&lt;/rec-number&gt;&lt;foreign-keys&gt;&lt;key app="EN" db-id="d209f5aa0zpfe8esddrxft0gtp2dpt55rstp"&gt;1&lt;/key&gt;&lt;/foreign-keys&gt;&lt;ref-type name="Journal Article"&gt;17&lt;/ref-type&gt;&lt;contributors&gt;&lt;authors&gt;&lt;author&gt;de Matos, Paula&lt;/author&gt;&lt;author&gt;Alcántara, Rafael&lt;/author&gt;&lt;author&gt;Dekker, Adriano&lt;/author&gt;&lt;author&gt;Ennis, Marcus&lt;/author&gt;&lt;author&gt;Hastings, Janna&lt;/author&gt;&lt;author&gt;Haug, Kenneth&lt;/author&gt;&lt;author&gt;Spiteri, Inmaculada&lt;/author&gt;&lt;author&gt;Turner, Steve&lt;/author&gt;&lt;author&gt;Steinbeck, Christoph&lt;/author&gt;&lt;/authors&gt;&lt;/contributors&gt;&lt;titles&gt;&lt;title&gt;Chemical Entities of Biological Interest: an update&lt;/title&gt;&lt;secondary-title&gt;Nucleic Acids Res&lt;/secondary-title&gt;&lt;/titles&gt;&lt;pages&gt;D249-D254&lt;/pages&gt;&lt;volume&gt;38&lt;/volume&gt;&lt;number&gt;Database issue&lt;/number&gt;&lt;keywords&gt;&lt;keyword&gt;Agrochemicals, chemistry&lt;/keyword&gt;&lt;keyword&gt;Animals&lt;/keyword&gt;&lt;keyword&gt;Biological Products, chemistry&lt;/keyword&gt;&lt;keyword&gt;Computational Biology, methods/trends&lt;/keyword&gt;&lt;keyword&gt;Databases, Factual&lt;/keyword&gt;&lt;keyword&gt;Dictionaries, Chemical&lt;/keyword&gt;&lt;keyword&gt;Humans&lt;/keyword&gt;&lt;keyword&gt;Information Storage and Retrieval, methods&lt;/keyword&gt;&lt;keyword&gt;Internet&lt;/keyword&gt;&lt;keyword&gt;Pharmaceutical Preparations, chemistry&lt;/keyword&gt;&lt;keyword&gt;Software&lt;/keyword&gt;&lt;keyword&gt;User-Computer Interface&lt;/keyword&gt;&lt;keyword&gt;Vocabulary, Controlled&lt;/keyword&gt;&lt;/keywords&gt;&lt;dates&gt;&lt;year&gt;2010&lt;/year&gt;&lt;pub-dates&gt;&lt;date&gt;Jan&lt;/date&gt;&lt;/pub-dates&gt;&lt;/dates&gt;&lt;label&gt;deMatos2010&lt;/label&gt;&lt;urls&gt;&lt;related-urls&gt;&lt;url&gt;http://dx.doi.org/10.1093/nar/gkp886&lt;/url&gt;&lt;/related-urls&gt;&lt;/urls&gt;&lt;custom1&gt;[Formatter not found: ResolvePDF] :literature/deMatos2010.pdf:PDF&amp;#xD;/home/mkoenig/git/cy3sabiork/docs/manuscript/literature/deMatos2010.pdf&lt;/custom1&gt;&lt;/record&gt;&lt;/Cite&gt;&lt;/EndNote&gt;</w:instrText>
      </w:r>
      <w:r>
        <w:fldChar w:fldCharType="separate"/>
      </w:r>
      <w:r w:rsidR="00585C47">
        <w:rPr>
          <w:noProof/>
        </w:rPr>
        <w:t>[</w:t>
      </w:r>
      <w:hyperlink w:anchor="_ENREF_5" w:tooltip="de Matos, 2010 #1" w:history="1">
        <w:r w:rsidR="0086229F">
          <w:rPr>
            <w:noProof/>
          </w:rPr>
          <w:t>5</w:t>
        </w:r>
      </w:hyperlink>
      <w:r w:rsidR="00585C47">
        <w:rPr>
          <w:noProof/>
        </w:rPr>
        <w:t>]</w:t>
      </w:r>
      <w:r>
        <w:fldChar w:fldCharType="end"/>
      </w:r>
      <w:r>
        <w:t xml:space="preserve">, </w:t>
      </w:r>
      <w:proofErr w:type="spellStart"/>
      <w:r>
        <w:t>UniProtKB</w:t>
      </w:r>
      <w:proofErr w:type="spellEnd"/>
      <w:r>
        <w:t xml:space="preserve"> </w:t>
      </w:r>
      <w:r>
        <w:fldChar w:fldCharType="begin"/>
      </w:r>
      <w:r w:rsidR="00585C47">
        <w:instrText xml:space="preserve"> ADDIN EN.CITE &lt;EndNote&gt;&lt;Cite ExcludeYear="1"&gt;&lt;Author&gt;UniProtConsortium&lt;/Author&gt;&lt;Year&gt;2011&lt;/Year&gt;&lt;RecNum&gt;13&lt;/RecNum&gt;&lt;DisplayText&gt;[6]&lt;/DisplayText&gt;&lt;record&gt;&lt;rec-number&gt;13&lt;/rec-number&gt;&lt;foreign-keys&gt;&lt;key app="EN" db-id="d209f5aa0zpfe8esddrxft0gtp2dpt55rstp"&gt;13&lt;/key&gt;&lt;/foreign-keys&gt;&lt;ref-type name="Journal Article"&gt;17&lt;/ref-type&gt;&lt;contributors&gt;&lt;authors&gt;&lt;author&gt;UniProtConsortium&lt;/author&gt;&lt;/authors&gt;&lt;/contributors&gt;&lt;titles&gt;&lt;title&gt;Ongoing and future developments at the Universal Protein Resource&lt;/title&gt;&lt;secondary-title&gt;Nucleic Acids Res&lt;/secondary-title&gt;&lt;/titles&gt;&lt;pages&gt;D214-D219&lt;/pages&gt;&lt;volume&gt;39&lt;/volume&gt;&lt;number&gt;Database issue&lt;/number&gt;&lt;keywords&gt;&lt;keyword&gt;Databases, Protein, trends&lt;/keyword&gt;&lt;keyword&gt;Proteins, chemistry/genetics&lt;/keyword&gt;&lt;keyword&gt;Proteomics&lt;/keyword&gt;&lt;keyword&gt;Sequence Analysis, Protein&lt;/keyword&gt;&lt;keyword&gt;Systems Integration&lt;/keyword&gt;&lt;/keywords&gt;&lt;dates&gt;&lt;year&gt;2011&lt;/year&gt;&lt;pub-dates&gt;&lt;date&gt;Jan&lt;/date&gt;&lt;/pub-dates&gt;&lt;/dates&gt;&lt;label&gt;UniProtConsortium2011&lt;/label&gt;&lt;urls&gt;&lt;related-urls&gt;&lt;url&gt;http://dx.doi.org/10.1093/nar/gkq1020&lt;/url&gt;&lt;/related-urls&gt;&lt;/urls&gt;&lt;custom1&gt;[Formatter not found: ResolvePDF] :literature/UniProtConsortium2011.pdf:PDF&amp;#xD;/home/mkoenig/git/cy3sabiork/docs/manuscript/literature/UniProtConsortium2011.pdf&lt;/custom1&gt;&lt;/record&gt;&lt;/Cite&gt;&lt;/EndNote&gt;</w:instrText>
      </w:r>
      <w:r>
        <w:fldChar w:fldCharType="separate"/>
      </w:r>
      <w:r w:rsidR="00585C47">
        <w:rPr>
          <w:noProof/>
        </w:rPr>
        <w:t>[</w:t>
      </w:r>
      <w:hyperlink w:anchor="_ENREF_6" w:tooltip="UniProtConsortium, 2011 #13" w:history="1">
        <w:r w:rsidR="0086229F">
          <w:rPr>
            <w:noProof/>
          </w:rPr>
          <w:t>6</w:t>
        </w:r>
      </w:hyperlink>
      <w:r w:rsidR="00585C47">
        <w:rPr>
          <w:noProof/>
        </w:rPr>
        <w:t>]</w:t>
      </w:r>
      <w:r>
        <w:fldChar w:fldCharType="end"/>
      </w:r>
      <w:r>
        <w:t xml:space="preserve">, </w:t>
      </w:r>
      <w:proofErr w:type="spellStart"/>
      <w:r>
        <w:t>Pubmed</w:t>
      </w:r>
      <w:proofErr w:type="spellEnd"/>
      <w:r>
        <w:t xml:space="preserve">, or KEGG </w:t>
      </w:r>
      <w:r>
        <w:fldChar w:fldCharType="begin"/>
      </w:r>
      <w:r w:rsidR="00585C47">
        <w:instrText xml:space="preserve"> ADDIN EN.CITE &lt;EndNote&gt;&lt;Cite ExcludeYear="1"&gt;&lt;Author&gt;Kanehisa&lt;/Author&gt;&lt;Year&gt;2010&lt;/Year&gt;&lt;RecNum&gt;5&lt;/RecNum&gt;&lt;DisplayText&gt;[7]&lt;/DisplayText&gt;&lt;record&gt;&lt;rec-number&gt;5&lt;/rec-number&gt;&lt;foreign-keys&gt;&lt;key app="EN" db-id="d209f5aa0zpfe8esddrxft0gtp2dpt55rstp"&gt;5&lt;/key&gt;&lt;/foreign-keys&gt;&lt;ref-type name="Journal Article"&gt;17&lt;/ref-type&gt;&lt;contributors&gt;&lt;authors&gt;&lt;author&gt;Kanehisa, Minoru&lt;/author&gt;&lt;author&gt;Goto, Susumu&lt;/author&gt;&lt;author&gt;Furumichi, Miho&lt;/author&gt;&lt;author&gt;Tanabe, Mao&lt;/author&gt;&lt;author&gt;Hirakawa, Mika&lt;/author&gt;&lt;/authors&gt;&lt;/contributors&gt;&lt;titles&gt;&lt;title&gt;KEGG for representation and analysis of molecular networks involving diseases and drugs&lt;/title&gt;&lt;secondary-title&gt;Nucleic Acids Res&lt;/secondary-title&gt;&lt;/titles&gt;&lt;pages&gt;D355-D360&lt;/pages&gt;&lt;volume&gt;38&lt;/volume&gt;&lt;number&gt;Database issue&lt;/number&gt;&lt;keywords&gt;&lt;keyword&gt;Algorithms&lt;/keyword&gt;&lt;keyword&gt;Computational Biology, methods/trends&lt;/keyword&gt;&lt;keyword&gt;Databases, Genetic&lt;/keyword&gt;&lt;keyword&gt;Databases, Nucleic Acid&lt;/keyword&gt;&lt;keyword&gt;Databases, Protein&lt;/keyword&gt;&lt;keyword&gt;Genome, Human&lt;/keyword&gt;&lt;keyword&gt;Humans&lt;/keyword&gt;&lt;keyword&gt;Information Storage and Retrieval, methods&lt;/keyword&gt;&lt;keyword&gt;Internet&lt;/keyword&gt;&lt;keyword&gt;Ligands&lt;/keyword&gt;&lt;keyword&gt;Pharmaceutical Preparations, chemistry&lt;/keyword&gt;&lt;keyword&gt;Protein Interaction Mapping&lt;/keyword&gt;&lt;keyword&gt;Protein Structure, Tertiary&lt;/keyword&gt;&lt;keyword&gt;Software&lt;/keyword&gt;&lt;keyword&gt;Systems Biology&lt;/keyword&gt;&lt;/keywords&gt;&lt;dates&gt;&lt;year&gt;2010&lt;/year&gt;&lt;pub-dates&gt;&lt;date&gt;Jan&lt;/date&gt;&lt;/pub-dates&gt;&lt;/dates&gt;&lt;label&gt;Kanehisa2010&lt;/label&gt;&lt;urls&gt;&lt;related-urls&gt;&lt;url&gt;http://dx.doi.org/10.1093/nar/gkp896&lt;/url&gt;&lt;/related-urls&gt;&lt;/urls&gt;&lt;custom1&gt;[Formatter not found: ResolvePDF] :literature/Kanehisa2010.pdf:PDF&amp;#xD;/home/mkoenig/git/cy3sabiork/docs/manuscript/literature/Kanehisa2010.pdf&lt;/custom1&gt;&lt;/record&gt;&lt;/Cite&gt;&lt;/EndNote&gt;</w:instrText>
      </w:r>
      <w:r>
        <w:fldChar w:fldCharType="separate"/>
      </w:r>
      <w:r w:rsidR="00585C47">
        <w:rPr>
          <w:noProof/>
        </w:rPr>
        <w:t>[</w:t>
      </w:r>
      <w:hyperlink w:anchor="_ENREF_7" w:tooltip="Kanehisa, 2010 #5" w:history="1">
        <w:r w:rsidR="0086229F">
          <w:rPr>
            <w:noProof/>
          </w:rPr>
          <w:t>7</w:t>
        </w:r>
      </w:hyperlink>
      <w:r w:rsidR="00585C47">
        <w:rPr>
          <w:noProof/>
        </w:rPr>
        <w:t>]</w:t>
      </w:r>
      <w:r>
        <w:fldChar w:fldCharType="end"/>
      </w:r>
      <w:r>
        <w:t>.</w:t>
      </w:r>
      <w:commentRangeEnd w:id="7"/>
      <w:r w:rsidR="00F12769">
        <w:rPr>
          <w:rStyle w:val="CommentReference"/>
        </w:rPr>
        <w:commentReference w:id="7"/>
      </w:r>
    </w:p>
    <w:p w14:paraId="4D98655F" w14:textId="77777777" w:rsidR="00766A67" w:rsidRDefault="008B0B81" w:rsidP="00EB070F">
      <w:pPr>
        <w:ind w:firstLine="0"/>
      </w:pPr>
      <w:r>
        <w:t xml:space="preserve">Despite the importance of kinetic information for computational modelling there has been no simple solution to visualize the database entries from SABIO-RK, and provide access to the network structure of the kinetic entries and the information encoded in the annotations. </w:t>
      </w:r>
    </w:p>
    <w:p w14:paraId="6A75CAA5" w14:textId="77777777" w:rsidR="00766A67" w:rsidRDefault="008B0B81" w:rsidP="00EB070F">
      <w:pPr>
        <w:ind w:firstLine="0"/>
      </w:pPr>
      <w:r>
        <w:t xml:space="preserve">In this work, we present cy3sabiork, an app for the visualization of kinetic data from SABIO-RK for Cytoscape, an open source software platform for network visualization </w:t>
      </w:r>
      <w:r>
        <w:fldChar w:fldCharType="begin"/>
      </w:r>
      <w:r w:rsidR="00585C47">
        <w:instrText xml:space="preserve"> ADDIN EN.CITE &lt;EndNote&gt;&lt;Cite ExcludeYear="1"&gt;&lt;Author&gt;Shannon&lt;/Author&gt;&lt;Year&gt;2003&lt;/Year&gt;&lt;RecNum&gt;12&lt;/RecNum&gt;&lt;DisplayText&gt;[8]&lt;/DisplayText&gt;&lt;record&gt;&lt;rec-number&gt;12&lt;/rec-number&gt;&lt;foreign-keys&gt;&lt;key app="EN" db-id="d209f5aa0zpfe8esddrxft0gtp2dpt55rstp"&gt;12&lt;/key&gt;&lt;/foreign-keys&gt;&lt;ref-type name="Journal Article"&gt;17&lt;/ref-type&gt;&lt;contributors&gt;&lt;authors&gt;&lt;author&gt;Shannon, Paul&lt;/author&gt;&lt;author&gt;Markiel, Andrew&lt;/author&gt;&lt;author&gt;Ozier, Owen&lt;/author&gt;&lt;author&gt;Baliga, Nitin S.&lt;/author&gt;&lt;author&gt;Wang, Jonathan T.&lt;/author&gt;&lt;author&gt;Ramage, Daniel&lt;/author&gt;&lt;author&gt;Amin, Nada&lt;/author&gt;&lt;author&gt;Schwikowski, Benno&lt;/author&gt;&lt;author&gt;Ideker, Trey&lt;/author&gt;&lt;/authors&gt;&lt;/contributors&gt;&lt;titles&gt;&lt;title&gt;Cytoscape: a software environment for integrated models of biomolecular interaction networks&lt;/title&gt;&lt;secondary-title&gt;Genome Res&lt;/secondary-title&gt;&lt;/titles&gt;&lt;pages&gt;2498-2504&lt;/pages&gt;&lt;volume&gt;13&lt;/volume&gt;&lt;number&gt;11&lt;/number&gt;&lt;keywords&gt;&lt;keyword&gt;Algorithms&lt;/keyword&gt;&lt;keyword&gt;Archaeal Proteins, chemistry/metabolism&lt;/keyword&gt;&lt;keyword&gt;Bacteriophage lambda, physiology&lt;/keyword&gt;&lt;keyword&gt;Computational Biology, methods&lt;/keyword&gt;&lt;keyword&gt;Halobacterium, chemistry/cytology/physiology&lt;/keyword&gt;&lt;keyword&gt;Internet&lt;/keyword&gt;&lt;keyword&gt;Models, Biological&lt;/keyword&gt;&lt;keyword&gt;Neural Networks (Computer)&lt;/keyword&gt;&lt;keyword&gt;Phenotype&lt;/keyword&gt;&lt;keyword&gt;Software Design&lt;/keyword&gt;&lt;keyword&gt;Software, trends&lt;/keyword&gt;&lt;keyword&gt;Stochastic Processes&lt;/keyword&gt;&lt;/keywords&gt;&lt;dates&gt;&lt;year&gt;2003&lt;/year&gt;&lt;pub-dates&gt;&lt;date&gt;Nov&lt;/date&gt;&lt;/pub-dates&gt;&lt;/dates&gt;&lt;label&gt;Shannon2003&lt;/label&gt;&lt;urls&gt;&lt;related-urls&gt;&lt;url&gt;http://dx.doi.org/10.1101/gr.1239303&lt;/url&gt;&lt;/related-urls&gt;&lt;/urls&gt;&lt;custom1&gt;[Formatter not found: ResolvePDF] :literature/Shannon2003.pdf:PDF&amp;#xD;literature/Shannon2003.pdf&lt;/custom1&gt;&lt;/record&gt;&lt;/Cite&gt;&lt;/EndNote&gt;</w:instrText>
      </w:r>
      <w:r>
        <w:fldChar w:fldCharType="separate"/>
      </w:r>
      <w:r w:rsidR="00585C47">
        <w:rPr>
          <w:noProof/>
        </w:rPr>
        <w:t>[</w:t>
      </w:r>
      <w:hyperlink w:anchor="_ENREF_8" w:tooltip="Shannon, 2003 #12" w:history="1">
        <w:r w:rsidR="0086229F">
          <w:rPr>
            <w:noProof/>
          </w:rPr>
          <w:t>8</w:t>
        </w:r>
      </w:hyperlink>
      <w:r w:rsidR="00585C47">
        <w:rPr>
          <w:noProof/>
        </w:rPr>
        <w:t>]</w:t>
      </w:r>
      <w:r>
        <w:fldChar w:fldCharType="end"/>
      </w:r>
      <w:r>
        <w:t xml:space="preserve">. </w:t>
      </w:r>
      <w:proofErr w:type="gramStart"/>
      <w:r>
        <w:t>cy3sabiork</w:t>
      </w:r>
      <w:proofErr w:type="gramEnd"/>
      <w:r>
        <w:t xml:space="preserve"> creates an intuitive visualization of kinetic entries in the form of a species-reaction-kinetics graph extended with kinetic information, which reflects the reaction-centered approach of  SABIO-RK. </w:t>
      </w:r>
      <w:r>
        <w:lastRenderedPageBreak/>
        <w:t xml:space="preserve">Hereby, the kinetic information is accessible via a combination of graph structure and annotations of nodes, with provided information consisting of: (I) reaction details, enzyme and organism; (II) kinetic law, formula, parameters; (III) experimental conditions; (IV) publication; (V) additional annotations. </w:t>
      </w:r>
      <w:proofErr w:type="gramStart"/>
      <w:r>
        <w:t>cy3sabiork</w:t>
      </w:r>
      <w:proofErr w:type="gramEnd"/>
      <w:r>
        <w:t xml:space="preserve"> allows for easy comparison of kinetic data, visual inspection of the elements involved in the kinetic record and simple access to the annotation information of the kinetic record.</w:t>
      </w:r>
    </w:p>
    <w:p w14:paraId="43EC13AD" w14:textId="77777777" w:rsidR="00766A67" w:rsidRPr="00D223AF" w:rsidRDefault="008B0B81" w:rsidP="00D223AF">
      <w:pPr>
        <w:pStyle w:val="Heading10"/>
      </w:pPr>
      <w:bookmarkStart w:id="8" w:name="h.q3t35tv5q1vh" w:colFirst="0" w:colLast="0"/>
      <w:bookmarkEnd w:id="8"/>
      <w:r w:rsidRPr="00D223AF">
        <w:t>Methods</w:t>
      </w:r>
    </w:p>
    <w:p w14:paraId="52BBB7BA" w14:textId="77777777" w:rsidR="00766A67" w:rsidRDefault="008B0B81" w:rsidP="00D223AF">
      <w:pPr>
        <w:pStyle w:val="Heading20"/>
      </w:pPr>
      <w:bookmarkStart w:id="9" w:name="h.9iai287xfz83" w:colFirst="0" w:colLast="0"/>
      <w:bookmarkEnd w:id="9"/>
      <w:r>
        <w:t>Implementation</w:t>
      </w:r>
    </w:p>
    <w:p w14:paraId="06843949" w14:textId="77777777" w:rsidR="00766A67" w:rsidRDefault="008B0B81" w:rsidP="00D223AF">
      <w:pPr>
        <w:ind w:left="-20" w:firstLine="0"/>
      </w:pPr>
      <w:proofErr w:type="gramStart"/>
      <w:r>
        <w:t>cy3sabiork</w:t>
      </w:r>
      <w:proofErr w:type="gramEnd"/>
      <w:r>
        <w:t xml:space="preserve"> was written in Java as an </w:t>
      </w:r>
      <w:proofErr w:type="spellStart"/>
      <w:r>
        <w:t>OSGi</w:t>
      </w:r>
      <w:proofErr w:type="spellEnd"/>
      <w:r>
        <w:t xml:space="preserve"> bundle for </w:t>
      </w:r>
      <w:proofErr w:type="spellStart"/>
      <w:r>
        <w:t>Cytoscape</w:t>
      </w:r>
      <w:proofErr w:type="spellEnd"/>
      <w:r>
        <w:t xml:space="preserve"> 3 using the app infrastructure. The bundle activator adds the cy3sabiork Action to the Cytoscape icon bar, which provides access to the JavaFX based cy3sabiork dialog. The cy3sabiork GUI is a combination of web based components handled in a </w:t>
      </w:r>
      <w:proofErr w:type="spellStart"/>
      <w:r>
        <w:t>WebView</w:t>
      </w:r>
      <w:proofErr w:type="spellEnd"/>
      <w:r>
        <w:t xml:space="preserve"> and classical GUI components. The combination of Swing and J</w:t>
      </w:r>
      <w:r w:rsidR="00585C47">
        <w:t>avaFX is implemented based on a</w:t>
      </w:r>
      <w:r>
        <w:t xml:space="preserve"> </w:t>
      </w:r>
      <w:proofErr w:type="spellStart"/>
      <w:r>
        <w:t>JFXPanel</w:t>
      </w:r>
      <w:proofErr w:type="spellEnd"/>
      <w:r>
        <w:t xml:space="preserve"> with JavaFX GUI updates in </w:t>
      </w:r>
      <w:proofErr w:type="spellStart"/>
      <w:r>
        <w:t>Platform.runLater</w:t>
      </w:r>
      <w:proofErr w:type="spellEnd"/>
      <w:r>
        <w:t xml:space="preserve">, Swing GUI updates via </w:t>
      </w:r>
      <w:proofErr w:type="spellStart"/>
      <w:r>
        <w:t>SwingUtilities.invokeLater</w:t>
      </w:r>
      <w:proofErr w:type="spellEnd"/>
      <w:r>
        <w:t>. The JavaFX approach allows for the integration of rich Web-based content using HTML/</w:t>
      </w:r>
      <w:proofErr w:type="spellStart"/>
      <w:r>
        <w:t>Javascript</w:t>
      </w:r>
      <w:proofErr w:type="spellEnd"/>
      <w:r>
        <w:t xml:space="preserve">/CSS with </w:t>
      </w:r>
      <w:proofErr w:type="spellStart"/>
      <w:r>
        <w:t>Cytoscape</w:t>
      </w:r>
      <w:proofErr w:type="spellEnd"/>
      <w:r>
        <w:t xml:space="preserve">. The GUI was created utilizing FXML based GUI definitions created in JavaFX Scene Builder, a JavaFX tool which allows to quickly design JavaFX application user interfaces by dragging UI components into a content view area. FXML code for the UI layout is created by the tool which was styled using CSS. The downside of the JavaFX-Swing hybrid approach are additional complexity in handling Events and </w:t>
      </w:r>
      <w:proofErr w:type="spellStart"/>
      <w:r>
        <w:t>EventListeners</w:t>
      </w:r>
      <w:proofErr w:type="spellEnd"/>
      <w:r>
        <w:t xml:space="preserve"> in different threads, some issues with Windows Management and Focus Handling, and full support of JavaFX in old </w:t>
      </w:r>
      <w:proofErr w:type="spellStart"/>
      <w:r>
        <w:t>felix</w:t>
      </w:r>
      <w:proofErr w:type="spellEnd"/>
      <w:r>
        <w:t xml:space="preserve"> OSGI containers.</w:t>
      </w:r>
    </w:p>
    <w:p w14:paraId="1996496A" w14:textId="77777777" w:rsidR="00766A67" w:rsidRDefault="008B0B81" w:rsidP="00D223AF">
      <w:pPr>
        <w:ind w:left="-20" w:firstLine="0"/>
      </w:pPr>
      <w:r>
        <w:t xml:space="preserve"> SABIO-RK entries are retrieved via the web services using the </w:t>
      </w:r>
      <w:commentRangeStart w:id="10"/>
      <w:r>
        <w:t xml:space="preserve">RESTful API. </w:t>
      </w:r>
      <w:commentRangeEnd w:id="10"/>
      <w:r w:rsidR="006470F1">
        <w:rPr>
          <w:rStyle w:val="CommentReference"/>
        </w:rPr>
        <w:commentReference w:id="10"/>
      </w:r>
      <w:r>
        <w:t>SBML from the web service calls or the web interface e</w:t>
      </w:r>
      <w:r w:rsidR="00585C47">
        <w:t xml:space="preserve">xport is imported using a </w:t>
      </w:r>
      <w:r>
        <w:t xml:space="preserve">Cytoscape Task created by the </w:t>
      </w:r>
      <w:proofErr w:type="spellStart"/>
      <w:r>
        <w:t>LoadNetworkFileTaskFactory</w:t>
      </w:r>
      <w:proofErr w:type="spellEnd"/>
      <w:r>
        <w:t xml:space="preserve">. </w:t>
      </w:r>
      <w:proofErr w:type="spellStart"/>
      <w:r>
        <w:t>CyNetworks</w:t>
      </w:r>
      <w:proofErr w:type="spellEnd"/>
      <w:r>
        <w:t xml:space="preserve"> and </w:t>
      </w:r>
      <w:proofErr w:type="spellStart"/>
      <w:r>
        <w:t>CyNetworkViews</w:t>
      </w:r>
      <w:proofErr w:type="spellEnd"/>
      <w:r>
        <w:t xml:space="preserve"> for the imported kinetic entries are created by a </w:t>
      </w:r>
      <w:proofErr w:type="spellStart"/>
      <w:r>
        <w:t>CyNetworkReader</w:t>
      </w:r>
      <w:proofErr w:type="spellEnd"/>
      <w:r>
        <w:t xml:space="preserve"> registered for SBML files provided by cy3sbml </w:t>
      </w:r>
      <w:r>
        <w:fldChar w:fldCharType="begin"/>
      </w:r>
      <w:r w:rsidR="0086229F">
        <w:instrText xml:space="preserve"> ADDIN EN.CITE &lt;EndNote&gt;&lt;Cite ExcludeYear="1"&gt;&lt;Author&gt;König&lt;/Author&gt;&lt;Year&gt;2012&lt;/Year&gt;&lt;RecNum&gt;4&lt;/RecNum&gt;&lt;DisplayText&gt;[9]&lt;/DisplayText&gt;&lt;record&gt;&lt;rec-number&gt;4&lt;/rec-number&gt;&lt;foreign-keys&gt;&lt;key app="EN" db-id="d209f5aa0zpfe8esddrxft0gtp2dpt55rstp"&gt;4&lt;/key&gt;&lt;/foreign-keys&gt;&lt;ref-type name="Journal Article"&gt;17&lt;/ref-type&gt;&lt;contributors&gt;&lt;authors&gt;&lt;author&gt;König, Matthias&lt;/author&gt;&lt;author&gt;Dräger, Andreas&lt;/author&gt;&lt;author&gt;Holzhütter, Hermann-Georg&lt;/author&gt;&lt;/authors&gt;&lt;/contributors&gt;&lt;titles&gt;&lt;title&gt;CySBML: a Cytoscape plugin for SBML&lt;/title&gt;&lt;secondary-title&gt;Bioinformatics&lt;/secondary-title&gt;&lt;/titles&gt;&lt;pages&gt;2402-2403&lt;/pages&gt;&lt;volume&gt;28&lt;/volume&gt;&lt;number&gt;18&lt;/number&gt;&lt;keywords&gt;&lt;keyword&gt;Models, Biological&lt;/keyword&gt;&lt;keyword&gt;Software&lt;/keyword&gt;&lt;keyword&gt;Systems Biology&lt;/keyword&gt;&lt;/keywords&gt;&lt;dates&gt;&lt;year&gt;2012&lt;/year&gt;&lt;pub-dates&gt;&lt;date&gt;Sep&lt;/date&gt;&lt;/pub-dates&gt;&lt;/dates&gt;&lt;label&gt;Koenig2012&lt;/label&gt;&lt;urls&gt;&lt;related-urls&gt;&lt;url&gt;http://dx.doi.org/10.1093/bioinformatics/bts432&lt;/url&gt;&lt;/related-urls&gt;&lt;/urls&gt;&lt;custom1&gt;[Formatter not found: ResolvePDF] :literature/Koenig2012.pdf:PDF&amp;#xD;/home/mkoenig/git/cy3sabiork/docs/manuscript/literature/Koenig2012.pdf&lt;/custom1&gt;&lt;/record&gt;&lt;/Cite&gt;&lt;/EndNote&gt;</w:instrText>
      </w:r>
      <w:r>
        <w:fldChar w:fldCharType="separate"/>
      </w:r>
      <w:r w:rsidR="00585C47">
        <w:rPr>
          <w:noProof/>
        </w:rPr>
        <w:t>[</w:t>
      </w:r>
      <w:hyperlink w:anchor="_ENREF_9" w:tooltip="König, 2012 #4" w:history="1">
        <w:r w:rsidR="0086229F">
          <w:rPr>
            <w:noProof/>
          </w:rPr>
          <w:t>9</w:t>
        </w:r>
      </w:hyperlink>
      <w:r w:rsidR="00585C47">
        <w:rPr>
          <w:noProof/>
        </w:rPr>
        <w:t>]</w:t>
      </w:r>
      <w:r>
        <w:fldChar w:fldCharType="end"/>
      </w:r>
      <w:r>
        <w:t xml:space="preserve">. During the app development the SBML </w:t>
      </w:r>
      <w:proofErr w:type="spellStart"/>
      <w:r>
        <w:t>CyNetworkReader</w:t>
      </w:r>
      <w:proofErr w:type="spellEnd"/>
      <w:r>
        <w:t xml:space="preserve"> was extended to support the SABIO-RK specific annotations and data. RDF based annotations are read with JSBML </w:t>
      </w:r>
      <w:r w:rsidR="00585C47">
        <w:fldChar w:fldCharType="begin">
          <w:fldData xml:space="preserve">PEVuZE5vdGU+PENpdGUgRXhjbHVkZVllYXI9IjEiPjxBdXRob3I+RHLDpGdlcjwvQXV0aG9yPjxZ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</w:fldData>
        </w:fldChar>
      </w:r>
      <w:r w:rsidR="0086229F">
        <w:instrText xml:space="preserve"> ADDIN EN.CITE </w:instrText>
      </w:r>
      <w:r w:rsidR="0086229F">
        <w:fldChar w:fldCharType="begin">
          <w:fldData xml:space="preserve">PEVuZE5vdGU+PENpdGUgRXhjbHVkZVllYXI9IjEiPjxBdXRob3I+RHLDpGdlcjwvQXV0aG9yPjxZ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</w:fldData>
        </w:fldChar>
      </w:r>
      <w:r w:rsidR="0086229F">
        <w:instrText xml:space="preserve"> ADDIN EN.CITE.DATA </w:instrText>
      </w:r>
      <w:r w:rsidR="0086229F">
        <w:fldChar w:fldCharType="end"/>
      </w:r>
      <w:r w:rsidR="00585C47">
        <w:fldChar w:fldCharType="separate"/>
      </w:r>
      <w:r w:rsidR="00585C47">
        <w:rPr>
          <w:noProof/>
        </w:rPr>
        <w:t>[</w:t>
      </w:r>
      <w:hyperlink w:anchor="_ENREF_10" w:tooltip="Dräger, 2011 #2" w:history="1">
        <w:r w:rsidR="0086229F">
          <w:rPr>
            <w:noProof/>
          </w:rPr>
          <w:t>10</w:t>
        </w:r>
      </w:hyperlink>
      <w:r w:rsidR="00585C47">
        <w:rPr>
          <w:noProof/>
        </w:rPr>
        <w:t xml:space="preserve">, </w:t>
      </w:r>
      <w:hyperlink w:anchor="_ENREF_11" w:tooltip="Rodriguez, 2015 #7" w:history="1">
        <w:r w:rsidR="0086229F">
          <w:rPr>
            <w:noProof/>
          </w:rPr>
          <w:t>11</w:t>
        </w:r>
      </w:hyperlink>
      <w:r w:rsidR="00585C47">
        <w:rPr>
          <w:noProof/>
        </w:rPr>
        <w:t>]</w:t>
      </w:r>
      <w:r w:rsidR="00585C47">
        <w:fldChar w:fldCharType="end"/>
      </w:r>
      <w:r>
        <w:t xml:space="preserve"> and hyperlinks to the respective resources are created by parsing the resources.</w:t>
      </w:r>
    </w:p>
    <w:p w14:paraId="358B1B36" w14:textId="77777777" w:rsidR="00766A67" w:rsidRDefault="008B0B81" w:rsidP="00D223AF">
      <w:pPr>
        <w:ind w:left="-20" w:firstLine="0"/>
      </w:pPr>
      <w:r>
        <w:t>By implementing cy3sabiork as a desktop app, in comparison to a solely web-based solution with Cytoscape.js, tight integration with cy3sbml was possible, thereby providing rich functionality for the kinetic entries in SBML, like for instance access to the annotation information or the raw SBML files of the kinetic entries.</w:t>
      </w:r>
    </w:p>
    <w:p w14:paraId="349FA6D5" w14:textId="77777777" w:rsidR="00766A67" w:rsidRDefault="008B0B81" w:rsidP="00D223AF">
      <w:pPr>
        <w:pStyle w:val="Heading20"/>
      </w:pPr>
      <w:bookmarkStart w:id="11" w:name="h.svib6o6r66iq" w:colFirst="0" w:colLast="0"/>
      <w:bookmarkEnd w:id="11"/>
      <w:r>
        <w:t>Operation</w:t>
      </w:r>
    </w:p>
    <w:p w14:paraId="6BD00667" w14:textId="77777777" w:rsidR="00B8764B" w:rsidRPr="00D223AF" w:rsidRDefault="008B0B81">
      <w:pPr>
        <w:ind w:firstLine="0"/>
      </w:pPr>
      <w:r>
        <w:t xml:space="preserve">An overview over the typical cy3sabiork workflow is depicted in </w:t>
      </w:r>
      <w:r w:rsidRPr="00585C47">
        <w:t>Figure 1</w:t>
      </w:r>
      <w:r>
        <w:t>. Th</w:t>
      </w:r>
      <w:r w:rsidR="00585C47">
        <w:t xml:space="preserve">e main steps of operation are </w:t>
      </w:r>
      <w:r>
        <w:t>s</w:t>
      </w:r>
      <w:r w:rsidR="00585C47">
        <w:t xml:space="preserve">earching entries in SABIO-RK, </w:t>
      </w:r>
      <w:r>
        <w:t>loadi</w:t>
      </w:r>
      <w:r w:rsidR="00585C47">
        <w:t xml:space="preserve">ng entries in cy3sabiork, and </w:t>
      </w:r>
      <w:r>
        <w:t>visual exploration of results:</w:t>
      </w:r>
    </w:p>
    <w:p w14:paraId="26929322" w14:textId="77777777" w:rsidR="00766A67" w:rsidRDefault="008B0B81" w:rsidP="00D223AF">
      <w:pPr>
        <w:pStyle w:val="Heading30"/>
      </w:pPr>
      <w:r>
        <w:t xml:space="preserve">Searching kinetic entries </w:t>
      </w:r>
    </w:p>
    <w:p w14:paraId="6023409D" w14:textId="77777777" w:rsidR="00766A67" w:rsidRDefault="008B0B81" w:rsidP="00D223AF">
      <w:pPr>
        <w:ind w:firstLine="0"/>
      </w:pPr>
      <w:r>
        <w:t xml:space="preserve">Kinetic entries can either be searched via the web services available from the cy3sabiork panel or directly in the SABIO-RK web interface available at </w:t>
      </w:r>
      <w:hyperlink r:id="rId8">
        <w:r>
          <w:rPr>
            <w:color w:val="1155CC"/>
            <w:u w:val="single"/>
          </w:rPr>
          <w:t>http://sabio.h-its.org/</w:t>
        </w:r>
      </w:hyperlink>
      <w:r>
        <w:t xml:space="preserve">. </w:t>
      </w:r>
    </w:p>
    <w:p w14:paraId="4372A8E4" w14:textId="24C20F5D" w:rsidR="00766A67" w:rsidRDefault="008B0B81" w:rsidP="00D223AF">
      <w:pPr>
        <w:ind w:firstLine="0"/>
      </w:pPr>
      <w:r w:rsidRPr="001449BC">
        <w:rPr>
          <w:highlight w:val="yellow"/>
          <w:rPrChange w:id="12" w:author="Hollydawn Murray" w:date="2016-07-08T16:05:00Z">
            <w:rPr/>
          </w:rPrChange>
        </w:rPr>
        <w:t>The web-based user interface enable</w:t>
      </w:r>
      <w:ins w:id="13" w:author="Hollydawn Murray" w:date="2016-07-08T15:47:00Z">
        <w:r w:rsidR="006470F1" w:rsidRPr="001449BC">
          <w:rPr>
            <w:highlight w:val="yellow"/>
            <w:rPrChange w:id="14" w:author="Hollydawn Murray" w:date="2016-07-08T16:05:00Z">
              <w:rPr/>
            </w:rPrChange>
          </w:rPr>
          <w:t>s</w:t>
        </w:r>
      </w:ins>
      <w:r w:rsidRPr="001449BC">
        <w:rPr>
          <w:highlight w:val="yellow"/>
          <w:rPrChange w:id="15" w:author="Hollydawn Murray" w:date="2016-07-08T16:05:00Z">
            <w:rPr/>
          </w:rPrChange>
        </w:rPr>
        <w:t xml:space="preserve"> the user to search for reactions and their kinetics by specifying characteristics of the reactions. Beside a free text search, detailed queries can be executed in the advanced search. It offers the creation of complex queries by specifying reactions by their participants (substrates, products, inhibitors, activators etc.) or identifiers (KEGG or SABIO-RK reaction identifiers and KEGG, SABIO-RK, </w:t>
      </w:r>
      <w:proofErr w:type="spellStart"/>
      <w:r w:rsidRPr="001449BC">
        <w:rPr>
          <w:highlight w:val="yellow"/>
          <w:rPrChange w:id="16" w:author="Hollydawn Murray" w:date="2016-07-08T16:05:00Z">
            <w:rPr/>
          </w:rPrChange>
        </w:rPr>
        <w:t>ChEBI</w:t>
      </w:r>
      <w:proofErr w:type="spellEnd"/>
      <w:r w:rsidRPr="001449BC">
        <w:rPr>
          <w:highlight w:val="yellow"/>
          <w:rPrChange w:id="17" w:author="Hollydawn Murray" w:date="2016-07-08T16:05:00Z">
            <w:rPr/>
          </w:rPrChange>
        </w:rPr>
        <w:t xml:space="preserve"> or PubChem compound identifiers), pathways, enzymes, </w:t>
      </w:r>
      <w:proofErr w:type="spellStart"/>
      <w:r w:rsidRPr="001449BC">
        <w:rPr>
          <w:highlight w:val="yellow"/>
          <w:rPrChange w:id="18" w:author="Hollydawn Murray" w:date="2016-07-08T16:05:00Z">
            <w:rPr/>
          </w:rPrChange>
        </w:rPr>
        <w:t>UniProt</w:t>
      </w:r>
      <w:proofErr w:type="spellEnd"/>
      <w:r w:rsidRPr="001449BC">
        <w:rPr>
          <w:highlight w:val="yellow"/>
          <w:rPrChange w:id="19" w:author="Hollydawn Murray" w:date="2016-07-08T16:05:00Z">
            <w:rPr/>
          </w:rPrChange>
        </w:rPr>
        <w:t xml:space="preserve"> identifiers, organisms (NCBI taxonomy </w:t>
      </w:r>
      <w:r w:rsidRPr="001449BC">
        <w:rPr>
          <w:highlight w:val="yellow"/>
          <w:rPrChange w:id="20" w:author="Hollydawn Murray" w:date="2016-07-08T16:05:00Z">
            <w:rPr/>
          </w:rPrChange>
        </w:rPr>
        <w:fldChar w:fldCharType="begin">
          <w:fldData xml:space="preserve">PEVuZE5vdGU+PENpdGUgRXhjbHVkZVllYXI9IjEiPjxBdXRob3I+U2F5ZXJzPC9BdXRob3I+PFll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</w:fldData>
        </w:fldChar>
      </w:r>
      <w:r w:rsidR="00585C47" w:rsidRPr="001449BC">
        <w:rPr>
          <w:highlight w:val="yellow"/>
          <w:rPrChange w:id="21" w:author="Hollydawn Murray" w:date="2016-07-08T16:05:00Z">
            <w:rPr/>
          </w:rPrChange>
        </w:rPr>
        <w:instrText xml:space="preserve"> ADDIN EN.CITE </w:instrText>
      </w:r>
      <w:r w:rsidR="00585C47" w:rsidRPr="001449BC">
        <w:rPr>
          <w:highlight w:val="yellow"/>
          <w:rPrChange w:id="22" w:author="Hollydawn Murray" w:date="2016-07-08T16:05:00Z">
            <w:rPr/>
          </w:rPrChange>
        </w:rPr>
        <w:fldChar w:fldCharType="begin">
          <w:fldData xml:space="preserve">PEVuZE5vdGU+PENpdGUgRXhjbHVkZVllYXI9IjEiPjxBdXRob3I+U2F5ZXJzPC9BdXRob3I+PFll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</w:fldData>
        </w:fldChar>
      </w:r>
      <w:r w:rsidR="00585C47" w:rsidRPr="001449BC">
        <w:rPr>
          <w:highlight w:val="yellow"/>
          <w:rPrChange w:id="23" w:author="Hollydawn Murray" w:date="2016-07-08T16:05:00Z">
            <w:rPr/>
          </w:rPrChange>
        </w:rPr>
        <w:instrText xml:space="preserve"> ADDIN EN.CITE.DATA </w:instrText>
      </w:r>
      <w:r w:rsidR="00585C47" w:rsidRPr="001449BC">
        <w:rPr>
          <w:highlight w:val="yellow"/>
          <w:rPrChange w:id="24" w:author="Hollydawn Murray" w:date="2016-07-08T16:05:00Z">
            <w:rPr/>
          </w:rPrChange>
        </w:rPr>
      </w:r>
      <w:r w:rsidR="00585C47" w:rsidRPr="001449BC">
        <w:rPr>
          <w:highlight w:val="yellow"/>
          <w:rPrChange w:id="25" w:author="Hollydawn Murray" w:date="2016-07-08T16:05:00Z">
            <w:rPr/>
          </w:rPrChange>
        </w:rPr>
        <w:fldChar w:fldCharType="end"/>
      </w:r>
      <w:r w:rsidRPr="001449BC">
        <w:rPr>
          <w:highlight w:val="yellow"/>
          <w:rPrChange w:id="26" w:author="Hollydawn Murray" w:date="2016-07-08T16:05:00Z">
            <w:rPr/>
          </w:rPrChange>
        </w:rPr>
      </w:r>
      <w:r w:rsidRPr="001449BC">
        <w:rPr>
          <w:highlight w:val="yellow"/>
          <w:rPrChange w:id="27" w:author="Hollydawn Murray" w:date="2016-07-08T16:05:00Z">
            <w:rPr/>
          </w:rPrChange>
        </w:rPr>
        <w:fldChar w:fldCharType="separate"/>
      </w:r>
      <w:r w:rsidR="00585C47" w:rsidRPr="001449BC">
        <w:rPr>
          <w:noProof/>
          <w:highlight w:val="yellow"/>
          <w:rPrChange w:id="28" w:author="Hollydawn Murray" w:date="2016-07-08T16:05:00Z">
            <w:rPr>
              <w:noProof/>
            </w:rPr>
          </w:rPrChange>
        </w:rPr>
        <w:t>[</w:t>
      </w:r>
      <w:r w:rsidR="001449BC" w:rsidRPr="001449BC">
        <w:rPr>
          <w:highlight w:val="yellow"/>
          <w:rPrChange w:id="29" w:author="Hollydawn Murray" w:date="2016-07-08T16:05:00Z">
            <w:rPr/>
          </w:rPrChange>
        </w:rPr>
        <w:fldChar w:fldCharType="begin"/>
      </w:r>
      <w:r w:rsidR="001449BC" w:rsidRPr="001449BC">
        <w:rPr>
          <w:highlight w:val="yellow"/>
          <w:rPrChange w:id="30" w:author="Hollydawn Murray" w:date="2016-07-08T16:05:00Z">
            <w:rPr/>
          </w:rPrChange>
        </w:rPr>
        <w:instrText xml:space="preserve"> HYPERLINK \l "_ENREF_12" \o "Sayers, 2012 #10" </w:instrText>
      </w:r>
      <w:r w:rsidR="001449BC" w:rsidRPr="001449BC">
        <w:rPr>
          <w:highlight w:val="yellow"/>
          <w:rPrChange w:id="31" w:author="Hollydawn Murray" w:date="2016-07-08T16:05:00Z">
            <w:rPr/>
          </w:rPrChange>
        </w:rPr>
        <w:fldChar w:fldCharType="separate"/>
      </w:r>
      <w:r w:rsidR="0086229F" w:rsidRPr="001449BC">
        <w:rPr>
          <w:noProof/>
          <w:highlight w:val="yellow"/>
          <w:rPrChange w:id="32" w:author="Hollydawn Murray" w:date="2016-07-08T16:05:00Z">
            <w:rPr>
              <w:noProof/>
            </w:rPr>
          </w:rPrChange>
        </w:rPr>
        <w:t>12</w:t>
      </w:r>
      <w:r w:rsidR="001449BC" w:rsidRPr="001449BC">
        <w:rPr>
          <w:noProof/>
          <w:highlight w:val="yellow"/>
          <w:rPrChange w:id="33" w:author="Hollydawn Murray" w:date="2016-07-08T16:05:00Z">
            <w:rPr>
              <w:noProof/>
            </w:rPr>
          </w:rPrChange>
        </w:rPr>
        <w:fldChar w:fldCharType="end"/>
      </w:r>
      <w:r w:rsidR="00585C47" w:rsidRPr="001449BC">
        <w:rPr>
          <w:noProof/>
          <w:highlight w:val="yellow"/>
          <w:rPrChange w:id="34" w:author="Hollydawn Murray" w:date="2016-07-08T16:05:00Z">
            <w:rPr>
              <w:noProof/>
            </w:rPr>
          </w:rPrChange>
        </w:rPr>
        <w:t>]</w:t>
      </w:r>
      <w:r w:rsidRPr="001449BC">
        <w:rPr>
          <w:highlight w:val="yellow"/>
          <w:rPrChange w:id="35" w:author="Hollydawn Murray" w:date="2016-07-08T16:05:00Z">
            <w:rPr/>
          </w:rPrChange>
        </w:rPr>
        <w:fldChar w:fldCharType="end"/>
      </w:r>
      <w:r w:rsidRPr="001449BC">
        <w:rPr>
          <w:highlight w:val="yellow"/>
          <w:rPrChange w:id="36" w:author="Hollydawn Murray" w:date="2016-07-08T16:05:00Z">
            <w:rPr/>
          </w:rPrChange>
        </w:rPr>
        <w:t>), tissues or cellular locations</w:t>
      </w:r>
      <w:r>
        <w:t xml:space="preserve"> (BRENDA tissue ontology (BTO) </w:t>
      </w:r>
      <w:r>
        <w:fldChar w:fldCharType="begin"/>
      </w:r>
      <w:r w:rsidR="00585C47">
        <w:instrText xml:space="preserve"> ADDIN EN.CITE &lt;EndNote&gt;&lt;Cite ExcludeYear="1"&gt;&lt;Author&gt;Gremse&lt;/Author&gt;&lt;Year&gt;2011&lt;/Year&gt;&lt;RecNum&gt;3&lt;/RecNum&gt;&lt;DisplayText&gt;[13]&lt;/DisplayText&gt;&lt;record&gt;&lt;rec-number&gt;3&lt;/rec-number&gt;&lt;foreign-keys&gt;&lt;key app="EN" db-id="d209f5aa0zpfe8esddrxft0gtp2dpt55rstp"&gt;3&lt;/key&gt;&lt;/foreign-keys&gt;&lt;ref-type name="Journal Article"&gt;17&lt;/ref-type&gt;&lt;contributors&gt;&lt;authors&gt;&lt;author&gt;Gremse, Marion&lt;/author&gt;&lt;author&gt;Chang, Antje&lt;/author&gt;&lt;author&gt;Schomburg, Ida&lt;/author&gt;&lt;author&gt;Grote, Andreas&lt;/author&gt;&lt;author&gt;Scheer, Maurice&lt;/author&gt;&lt;author&gt;Ebeling, Christian&lt;/author&gt;&lt;author&gt;Schomburg, Dietmar&lt;/author&gt;&lt;/authors&gt;&lt;/contributors&gt;&lt;titles&gt;&lt;title&gt;The BRENDA Tissue Ontology (BTO): the first all-integrating ontology of all organisms for enzyme sources&lt;/title&gt;&lt;secondary-title&gt;Nucleic Acids Res&lt;/secondary-title&gt;&lt;/titles&gt;&lt;pages&gt;D507-D513&lt;/pages&gt;&lt;volume&gt;39&lt;/volume&gt;&lt;number&gt;Database issue&lt;/number&gt;&lt;keywords&gt;&lt;keyword&gt;Cell Line&lt;/keyword&gt;&lt;keyword&gt;Cells, classification/enzymology&lt;/keyword&gt;&lt;keyword&gt;Databases, Factual&lt;/keyword&gt;&lt;keyword&gt;Dictionaries as Topic&lt;/keyword&gt;&lt;keyword&gt;Enzymes&lt;/keyword&gt;&lt;keyword&gt;Systems Integration&lt;/keyword&gt;&lt;keyword&gt;User-Computer Interface&lt;/keyword&gt;&lt;keyword&gt;Vocabulary, Controlled&lt;/keyword&gt;&lt;/keywords&gt;&lt;dates&gt;&lt;year&gt;2011&lt;/year&gt;&lt;pub-dates&gt;&lt;date&gt;Jan&lt;/date&gt;&lt;/pub-dates&gt;&lt;/dates&gt;&lt;label&gt;Gremse2011&lt;/label&gt;&lt;urls&gt;&lt;related-urls&gt;&lt;url&gt;http://dx.doi.org/10.1093/nar/gkq968&lt;/url&gt;&lt;/related-urls&gt;&lt;/urls&gt;&lt;custom1&gt;[Formatter not found: ResolvePDF] :literature/Gremse2011.pdf:PDF&amp;#xD;/home/mkoenig/git/cy3sabiork/docs/manuscript/literature/Gremse2011.pdf&lt;/custom1&gt;&lt;/record&gt;&lt;/Cite&gt;&lt;/EndNote&gt;</w:instrText>
      </w:r>
      <w:r>
        <w:fldChar w:fldCharType="separate"/>
      </w:r>
      <w:r w:rsidR="00585C47">
        <w:rPr>
          <w:noProof/>
        </w:rPr>
        <w:t>[</w:t>
      </w:r>
      <w:hyperlink w:anchor="_ENREF_13" w:tooltip="Gremse, 2011 #3" w:history="1">
        <w:r w:rsidR="0086229F">
          <w:rPr>
            <w:noProof/>
          </w:rPr>
          <w:t>13</w:t>
        </w:r>
      </w:hyperlink>
      <w:r w:rsidR="00585C47">
        <w:rPr>
          <w:noProof/>
        </w:rPr>
        <w:t>]</w:t>
      </w:r>
      <w:r>
        <w:fldChar w:fldCharType="end"/>
      </w:r>
      <w:r>
        <w:t xml:space="preserve">), kinetic parameters, environmental conditions or literature sources </w:t>
      </w:r>
      <w:r w:rsidR="00585C47">
        <w:fldChar w:fldCharType="begin">
          <w:fldData xml:space="preserve">PEVuZE5vdGU+PENpdGUgRXhjbHVkZVllYXI9IjEiPjxBdXRob3I+V2l0dGlnPC9BdXRob3I+PFll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</w:fldData>
        </w:fldChar>
      </w:r>
      <w:r w:rsidR="00585C47">
        <w:instrText xml:space="preserve"> ADDIN EN.CITE </w:instrText>
      </w:r>
      <w:r w:rsidR="00585C47">
        <w:fldChar w:fldCharType="begin">
          <w:fldData xml:space="preserve">PEVuZE5vdGU+PENpdGUgRXhjbHVkZVllYXI9IjEiPjxBdXRob3I+V2l0dGlnPC9BdXRob3I+PFll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</w:fldData>
        </w:fldChar>
      </w:r>
      <w:r w:rsidR="00585C47">
        <w:instrText xml:space="preserve"> ADDIN EN.CITE.DATA </w:instrText>
      </w:r>
      <w:r w:rsidR="00585C47">
        <w:fldChar w:fldCharType="end"/>
      </w:r>
      <w:r w:rsidR="00585C47">
        <w:fldChar w:fldCharType="separate"/>
      </w:r>
      <w:r w:rsidR="00585C47">
        <w:rPr>
          <w:noProof/>
        </w:rPr>
        <w:t>[</w:t>
      </w:r>
      <w:hyperlink w:anchor="_ENREF_1" w:tooltip="Wittig, 2014 #16" w:history="1">
        <w:r w:rsidR="0086229F">
          <w:rPr>
            <w:noProof/>
          </w:rPr>
          <w:t>1</w:t>
        </w:r>
      </w:hyperlink>
      <w:r w:rsidR="00585C47">
        <w:rPr>
          <w:noProof/>
        </w:rPr>
        <w:t xml:space="preserve">, </w:t>
      </w:r>
      <w:hyperlink w:anchor="_ENREF_2" w:tooltip="Wittig, 2012 #15" w:history="1">
        <w:r w:rsidR="0086229F">
          <w:rPr>
            <w:noProof/>
          </w:rPr>
          <w:t>2</w:t>
        </w:r>
      </w:hyperlink>
      <w:r w:rsidR="00585C47">
        <w:rPr>
          <w:noProof/>
        </w:rPr>
        <w:t>]</w:t>
      </w:r>
      <w:r w:rsidR="00585C47">
        <w:fldChar w:fldCharType="end"/>
      </w:r>
      <w:r>
        <w:t>. After finalizing the search the selected kinetic entries are exported as SBML.</w:t>
      </w:r>
    </w:p>
    <w:p w14:paraId="20C61536" w14:textId="77777777" w:rsidR="00766A67" w:rsidRDefault="008B0B81" w:rsidP="00D223AF">
      <w:pPr>
        <w:ind w:firstLine="0"/>
      </w:pPr>
      <w:r>
        <w:t>The web interface supports the same query options, which can be added in the REST query GUI, but allows a direct import of the SBML without the requirement for search in the web interface and export and subsequent import of the SBML.</w:t>
      </w:r>
    </w:p>
    <w:p w14:paraId="6A287F0C" w14:textId="77777777" w:rsidR="00B8764B" w:rsidRPr="00D223AF" w:rsidRDefault="008B0B81">
      <w:pPr>
        <w:ind w:firstLine="0"/>
      </w:pPr>
      <w:r>
        <w:t xml:space="preserve">Example queries are depicted in </w:t>
      </w:r>
      <w:r w:rsidRPr="00B8764B">
        <w:t>Figure 2</w:t>
      </w:r>
      <w:r>
        <w:t xml:space="preserve"> and </w:t>
      </w:r>
      <w:r w:rsidRPr="00B8764B">
        <w:t>Figure 4</w:t>
      </w:r>
      <w:r>
        <w:t xml:space="preserve"> with resulting SBML available as </w:t>
      </w:r>
      <w:r w:rsidRPr="00B8764B">
        <w:t>Supplemen</w:t>
      </w:r>
      <w:bookmarkStart w:id="37" w:name="_GoBack"/>
      <w:bookmarkEnd w:id="37"/>
      <w:r w:rsidRPr="00B8764B">
        <w:t>tary File S1</w:t>
      </w:r>
      <w:r>
        <w:t xml:space="preserve"> and </w:t>
      </w:r>
      <w:r w:rsidRPr="00B8764B">
        <w:t>S2</w:t>
      </w:r>
      <w:r>
        <w:t>.</w:t>
      </w:r>
    </w:p>
    <w:p w14:paraId="2E9EE5AC" w14:textId="77777777" w:rsidR="00766A67" w:rsidRDefault="008B0B81" w:rsidP="00D223AF">
      <w:pPr>
        <w:pStyle w:val="Heading30"/>
      </w:pPr>
      <w:r>
        <w:t>Loading kinetic entries</w:t>
      </w:r>
    </w:p>
    <w:p w14:paraId="20DDCA0F" w14:textId="77777777" w:rsidR="00B8764B" w:rsidRPr="00D223AF" w:rsidRDefault="008B0B81">
      <w:pPr>
        <w:ind w:firstLine="0"/>
      </w:pPr>
      <w:r>
        <w:t>The SBML exported from</w:t>
      </w:r>
      <w:r>
        <w:rPr>
          <w:rFonts w:ascii="Nova Mono" w:eastAsia="Nova Mono" w:hAnsi="Nova Mono" w:cs="Nova Mono"/>
        </w:rPr>
        <w:t xml:space="preserve"> web interface searches is imported as in Cytoscape using cy3sbml </w:t>
      </w:r>
      <w:r>
        <w:rPr>
          <w:rFonts w:ascii="Nova Mono" w:eastAsia="Nova Mono" w:hAnsi="Nova Mono" w:cs="Nova Mono"/>
        </w:rPr>
        <w:fldChar w:fldCharType="begin"/>
      </w:r>
      <w:r w:rsidR="0086229F">
        <w:rPr>
          <w:rFonts w:ascii="Nova Mono" w:eastAsia="Nova Mono" w:hAnsi="Nova Mono" w:cs="Nova Mono"/>
        </w:rPr>
        <w:instrText xml:space="preserve"> ADDIN EN.CITE &lt;EndNote&gt;&lt;Cite ExcludeYear="1"&gt;&lt;Author&gt;König&lt;/Author&gt;&lt;Year&gt;2012&lt;/Year&gt;&lt;RecNum&gt;4&lt;/RecNum&gt;&lt;DisplayText&gt;[9]&lt;/DisplayText&gt;&lt;record&gt;&lt;rec-number&gt;4&lt;/rec-number&gt;&lt;foreign-keys&gt;&lt;key app="EN" db-id="d209f5aa0zpfe8esddrxft0gtp2dpt55rstp"&gt;4&lt;/key&gt;&lt;/foreign-keys&gt;&lt;ref-type name="Journal Article"&gt;17&lt;/ref-type&gt;&lt;contributors&gt;&lt;authors&gt;&lt;author&gt;König, Matthias&lt;/author&gt;&lt;author&gt;Dräger, Andreas&lt;/author&gt;&lt;author&gt;Holzhütter, Hermann-Georg&lt;/author&gt;&lt;/authors&gt;&lt;/contributors&gt;&lt;titles&gt;&lt;title&gt;CySBML: a Cytoscape plugin for SBML&lt;/title&gt;&lt;secondary-title&gt;Bioinformatics&lt;/secondary-title&gt;&lt;/titles&gt;&lt;pages&gt;2402-2403&lt;/pages&gt;&lt;volume&gt;28&lt;/volume&gt;&lt;number&gt;18&lt;/number&gt;&lt;keywords&gt;&lt;keyword&gt;Models, Biological&lt;/keyword&gt;&lt;keyword&gt;Software&lt;/keyword&gt;&lt;keyword&gt;Systems Biology&lt;/keyword&gt;&lt;/keywords&gt;&lt;dates&gt;&lt;year&gt;2012&lt;/year&gt;&lt;pub-dates&gt;&lt;date&gt;Sep&lt;/date&gt;&lt;/pub-dates&gt;&lt;/dates&gt;&lt;label&gt;Koenig2012&lt;/label&gt;&lt;urls&gt;&lt;related-urls&gt;&lt;url&gt;http://dx.doi.org/10.1093/bioinformatics/bts432&lt;/url&gt;&lt;/related-urls&gt;&lt;/urls&gt;&lt;custom1&gt;[Formatter not found: ResolvePDF] :literature/Koenig2012.pdf:PDF&amp;#xD;/home/mkoenig/git/cy3sabiork/docs/manuscript/literature/Koenig2012.pdf&lt;/custom1&gt;&lt;/record&gt;&lt;/Cite&gt;&lt;/EndNote&gt;</w:instrText>
      </w:r>
      <w:r>
        <w:rPr>
          <w:rFonts w:ascii="Nova Mono" w:eastAsia="Nova Mono" w:hAnsi="Nova Mono" w:cs="Nova Mono"/>
        </w:rPr>
        <w:fldChar w:fldCharType="separate"/>
      </w:r>
      <w:r w:rsidR="00585C47">
        <w:rPr>
          <w:rFonts w:ascii="Nova Mono" w:eastAsia="Nova Mono" w:hAnsi="Nova Mono" w:cs="Nova Mono"/>
          <w:noProof/>
        </w:rPr>
        <w:t>[</w:t>
      </w:r>
      <w:hyperlink w:anchor="_ENREF_9" w:tooltip="König, 2012 #4" w:history="1">
        <w:r w:rsidR="0086229F">
          <w:rPr>
            <w:rFonts w:ascii="Nova Mono" w:eastAsia="Nova Mono" w:hAnsi="Nova Mono" w:cs="Nova Mono"/>
            <w:noProof/>
          </w:rPr>
          <w:t>9</w:t>
        </w:r>
      </w:hyperlink>
      <w:r w:rsidR="00585C47">
        <w:rPr>
          <w:rFonts w:ascii="Nova Mono" w:eastAsia="Nova Mono" w:hAnsi="Nova Mono" w:cs="Nova Mono"/>
          <w:noProof/>
        </w:rPr>
        <w:t>]</w:t>
      </w:r>
      <w:r>
        <w:rPr>
          <w:rFonts w:ascii="Nova Mono" w:eastAsia="Nova Mono" w:hAnsi="Nova Mono" w:cs="Nova Mono"/>
        </w:rPr>
        <w:fldChar w:fldCharType="end"/>
      </w:r>
      <w:r>
        <w:rPr>
          <w:rFonts w:ascii="Nova Mono" w:eastAsia="Nova Mono" w:hAnsi="Nova Mono" w:cs="Nova Mono"/>
        </w:rPr>
        <w:t xml:space="preserve"> (File → Import → Network → File). For queries to the web services the response SBML is imported automatically without the need for additional file operations.</w:t>
      </w:r>
    </w:p>
    <w:p w14:paraId="779D5B5E" w14:textId="77777777" w:rsidR="00766A67" w:rsidRDefault="008B0B81" w:rsidP="00D223AF">
      <w:pPr>
        <w:pStyle w:val="Heading30"/>
      </w:pPr>
      <w:r>
        <w:t>Visual exploration</w:t>
      </w:r>
    </w:p>
    <w:p w14:paraId="6AC70EA5" w14:textId="77777777" w:rsidR="00766A67" w:rsidRDefault="008B0B81" w:rsidP="00D223AF">
      <w:pPr>
        <w:ind w:firstLine="0"/>
      </w:pPr>
      <w:r>
        <w:t xml:space="preserve">The final step is the exploration of the kinetic entries in the species-reaction-modifier and the kinetic graph (e.g. in </w:t>
      </w:r>
      <w:r w:rsidRPr="00B8764B">
        <w:t>Figure 2</w:t>
      </w:r>
      <w:r>
        <w:t xml:space="preserve"> and </w:t>
      </w:r>
      <w:r w:rsidRPr="00B8764B">
        <w:t>Figure 4</w:t>
      </w:r>
      <w:r>
        <w:t xml:space="preserve">). The information from a wide range of resources and databases is integrated with the graph visualization of the kinetic records accessible as hyperlinks from the cy3sbml panel. Examples are the access to the source publication on PubMed from </w:t>
      </w:r>
      <w:r>
        <w:lastRenderedPageBreak/>
        <w:t xml:space="preserve">which the kinetic information was retrieved, the </w:t>
      </w:r>
      <w:proofErr w:type="spellStart"/>
      <w:r>
        <w:t>UniProtKB</w:t>
      </w:r>
      <w:proofErr w:type="spellEnd"/>
      <w:r>
        <w:t xml:space="preserve"> protein for which the kinetic information was measured, KEGG and </w:t>
      </w:r>
      <w:proofErr w:type="spellStart"/>
      <w:r>
        <w:t>ChEBI</w:t>
      </w:r>
      <w:proofErr w:type="spellEnd"/>
      <w:r>
        <w:t xml:space="preserve"> information for species involved in the reaction, or links back to the SABIO-RK database entry and reaction.</w:t>
      </w:r>
    </w:p>
    <w:p w14:paraId="7189C68D" w14:textId="77777777" w:rsidR="00766A67" w:rsidRDefault="008B0B81" w:rsidP="00D223AF">
      <w:pPr>
        <w:pStyle w:val="Heading10"/>
      </w:pPr>
      <w:bookmarkStart w:id="38" w:name="h.gq7k4p42h2xf" w:colFirst="0" w:colLast="0"/>
      <w:bookmarkEnd w:id="38"/>
      <w:r>
        <w:t>Use Cases</w:t>
      </w:r>
    </w:p>
    <w:p w14:paraId="4D92FDBE" w14:textId="77777777" w:rsidR="00766A67" w:rsidRDefault="008B0B81" w:rsidP="00D223AF">
      <w:pPr>
        <w:ind w:firstLine="0"/>
      </w:pPr>
      <w:r>
        <w:t>We applied cy3sabiork for kinetic parameter search and model construction of a kinetic model of galactose metabolism of the human liver (</w:t>
      </w:r>
      <w:hyperlink r:id="rId9">
        <w:r>
          <w:rPr>
            <w:color w:val="1155CC"/>
            <w:u w:val="single"/>
          </w:rPr>
          <w:t>https://github.com/matthiaskoenig/multiscale-galactose</w:t>
        </w:r>
      </w:hyperlink>
      <w:r>
        <w:t>) within the Virtual Liver Network (VLN) and Systems Medicine of the Liver (</w:t>
      </w:r>
      <w:proofErr w:type="spellStart"/>
      <w:r>
        <w:t>LiSyM</w:t>
      </w:r>
      <w:proofErr w:type="spellEnd"/>
      <w:r>
        <w:t>) projects. A crucial step in building kinetic models of metabolism is the collection of kinetic information from the literature for the parameterization of the biochemical reactions. The search and visual exploration with cy3sabiork provides easy-access to a high-quality starting set of kinetic parameters and corpus of relevant publications for the processes of interest. Hereby, subsequent literature search and retrieval of referenced publications is simplified.</w:t>
      </w:r>
    </w:p>
    <w:p w14:paraId="1B1D38DE" w14:textId="76F286AB" w:rsidR="00766A67" w:rsidRDefault="008B0B81" w:rsidP="00D223AF">
      <w:pPr>
        <w:ind w:firstLine="0"/>
      </w:pPr>
      <w:r>
        <w:t xml:space="preserve">A representative SABIO-RK query for </w:t>
      </w:r>
      <w:proofErr w:type="spellStart"/>
      <w:r>
        <w:t>galactokinase</w:t>
      </w:r>
      <w:proofErr w:type="spellEnd"/>
      <w:r>
        <w:t xml:space="preserve"> (EC</w:t>
      </w:r>
      <w:proofErr w:type="gramStart"/>
      <w:r>
        <w:t>:2.7.1.6</w:t>
      </w:r>
      <w:proofErr w:type="gramEnd"/>
      <w:r>
        <w:t xml:space="preserve">, UniProtKB:P51570), the first step of hepatic galactose </w:t>
      </w:r>
      <w:proofErr w:type="spellStart"/>
      <w:r>
        <w:t>metabolization</w:t>
      </w:r>
      <w:proofErr w:type="spellEnd"/>
      <w:r>
        <w:t xml:space="preserve"> is depicted in </w:t>
      </w:r>
      <w:r w:rsidRPr="00B8764B">
        <w:t>Figure 2</w:t>
      </w:r>
      <w:r>
        <w:t xml:space="preserve"> retrieving the SABIO-RK kinetic record 14792. A more complex query used for parameter search is depicted </w:t>
      </w:r>
      <w:r w:rsidRPr="00B8764B">
        <w:t>in Figure 3</w:t>
      </w:r>
      <w:r>
        <w:t xml:space="preserve"> and </w:t>
      </w:r>
      <w:r w:rsidRPr="00B8764B">
        <w:t>Figure 4</w:t>
      </w:r>
      <w:r>
        <w:t xml:space="preserve"> retrieving all kinetic records available for </w:t>
      </w:r>
      <w:ins w:id="39" w:author="Hollydawn Murray" w:date="2016-07-08T15:54:00Z">
        <w:r w:rsidR="00EA24DF">
          <w:t>h</w:t>
        </w:r>
      </w:ins>
      <w:del w:id="40" w:author="Hollydawn Murray" w:date="2016-07-08T15:54:00Z">
        <w:r w:rsidDel="00EA24DF">
          <w:delText>H</w:delText>
        </w:r>
      </w:del>
      <w:r>
        <w:t>uman galactose metabolism.</w:t>
      </w:r>
    </w:p>
    <w:p w14:paraId="4B1B6421" w14:textId="77777777" w:rsidR="00766A67" w:rsidRDefault="008B0B81" w:rsidP="00D223AF">
      <w:pPr>
        <w:ind w:firstLine="0"/>
      </w:pPr>
      <w:r>
        <w:t>During model building publications with kinetic information not yet available in SABIO-RK were included in the database by the SABIO-RK curation service.</w:t>
      </w:r>
    </w:p>
    <w:p w14:paraId="74DD2AC4" w14:textId="77777777" w:rsidR="00766A67" w:rsidRDefault="008B0B81" w:rsidP="00D223AF">
      <w:pPr>
        <w:pStyle w:val="Heading10"/>
      </w:pPr>
      <w:bookmarkStart w:id="41" w:name="h.k79p5u26246o" w:colFirst="0" w:colLast="0"/>
      <w:bookmarkEnd w:id="41"/>
      <w:r>
        <w:t>Conclusion</w:t>
      </w:r>
    </w:p>
    <w:p w14:paraId="63BE86CE" w14:textId="77777777" w:rsidR="00766A67" w:rsidDel="00EA24DF" w:rsidRDefault="008B0B81" w:rsidP="00D223AF">
      <w:pPr>
        <w:ind w:firstLine="0"/>
        <w:rPr>
          <w:del w:id="42" w:author="Hollydawn Murray" w:date="2016-07-08T15:55:00Z"/>
        </w:rPr>
      </w:pPr>
      <w:proofErr w:type="gramStart"/>
      <w:r>
        <w:t>cy3sabiork</w:t>
      </w:r>
      <w:proofErr w:type="gramEnd"/>
      <w:r>
        <w:t xml:space="preserve"> is a Cytoscape app for visualizing kinetic data from SABIO-RK providing the means for visual analysis of kinetic entries from SABIO-RK within their reaction context. Herby, the integration of kinetic parameters with computational models is supported. The availability of direct links to annotated resources from within the network context of the kinetic records provides important information for the knowledge integration with computational models.</w:t>
      </w:r>
    </w:p>
    <w:p w14:paraId="7B6EDE6E" w14:textId="77777777" w:rsidR="00EA24DF" w:rsidRDefault="00EA24DF">
      <w:pPr>
        <w:ind w:firstLine="0"/>
        <w:rPr>
          <w:ins w:id="43" w:author="Hollydawn Murray" w:date="2016-07-08T15:51:00Z"/>
        </w:rPr>
        <w:pPrChange w:id="44" w:author="Hollydawn Murray" w:date="2016-07-08T15:55:00Z">
          <w:pPr>
            <w:pStyle w:val="Heading10"/>
          </w:pPr>
        </w:pPrChange>
      </w:pPr>
      <w:bookmarkStart w:id="45" w:name="h.i6mxx7splnba" w:colFirst="0" w:colLast="0"/>
      <w:bookmarkEnd w:id="45"/>
    </w:p>
    <w:p w14:paraId="170C5FFF" w14:textId="265C8C43" w:rsidR="001C2B05" w:rsidRDefault="001C2B05" w:rsidP="00D223AF">
      <w:pPr>
        <w:pStyle w:val="Heading10"/>
        <w:rPr>
          <w:ins w:id="46" w:author="Hollydawn Murray" w:date="2016-07-08T16:00:00Z"/>
        </w:rPr>
      </w:pPr>
      <w:commentRangeStart w:id="47"/>
      <w:ins w:id="48" w:author="Hollydawn Murray" w:date="2016-07-08T16:00:00Z">
        <w:r>
          <w:t>Data availability</w:t>
        </w:r>
      </w:ins>
      <w:commentRangeEnd w:id="47"/>
      <w:ins w:id="49" w:author="Hollydawn Murray" w:date="2016-07-08T16:01:00Z">
        <w:r>
          <w:rPr>
            <w:rStyle w:val="CommentReference"/>
            <w:b w:val="0"/>
          </w:rPr>
          <w:commentReference w:id="47"/>
        </w:r>
      </w:ins>
    </w:p>
    <w:p w14:paraId="50CB67DE" w14:textId="77777777" w:rsidR="001C2B05" w:rsidRDefault="001C2B05" w:rsidP="00D223AF">
      <w:pPr>
        <w:pStyle w:val="Heading10"/>
        <w:rPr>
          <w:ins w:id="50" w:author="Hollydawn Murray" w:date="2016-07-08T16:00:00Z"/>
        </w:rPr>
      </w:pPr>
    </w:p>
    <w:p w14:paraId="1F46725E" w14:textId="77777777" w:rsidR="00766A67" w:rsidRDefault="008B0B81" w:rsidP="00D223AF">
      <w:pPr>
        <w:pStyle w:val="Heading10"/>
      </w:pPr>
      <w:del w:id="51" w:author="Hollydawn Murray" w:date="2016-07-08T15:38:00Z">
        <w:r w:rsidDel="00275957">
          <w:delText xml:space="preserve">Data and </w:delText>
        </w:r>
      </w:del>
      <w:ins w:id="52" w:author="Hollydawn Murray" w:date="2016-07-08T15:38:00Z">
        <w:r w:rsidR="00275957">
          <w:t>S</w:t>
        </w:r>
      </w:ins>
      <w:del w:id="53" w:author="Hollydawn Murray" w:date="2016-07-08T15:38:00Z">
        <w:r w:rsidDel="00275957">
          <w:delText>s</w:delText>
        </w:r>
      </w:del>
      <w:r>
        <w:t>oftware availability</w:t>
      </w:r>
    </w:p>
    <w:p w14:paraId="6C9E3858" w14:textId="77777777" w:rsidR="00275957" w:rsidRDefault="008B0B81" w:rsidP="00D223AF">
      <w:pPr>
        <w:ind w:firstLine="0"/>
        <w:rPr>
          <w:ins w:id="54" w:author="Hollydawn Murray" w:date="2016-07-08T15:38:00Z"/>
        </w:rPr>
      </w:pPr>
      <w:del w:id="55" w:author="Hollydawn Murray" w:date="2016-07-08T15:38:00Z">
        <w:r w:rsidDel="00275957">
          <w:delText>cy3sabiork is freely available from the Cytoscape App Stor</w:delText>
        </w:r>
      </w:del>
      <w:ins w:id="56" w:author="Hollydawn Murray" w:date="2016-07-08T15:38:00Z">
        <w:r w:rsidR="00275957">
          <w:t>Software available from:</w:t>
        </w:r>
      </w:ins>
      <w:del w:id="57" w:author="Hollydawn Murray" w:date="2016-07-08T15:38:00Z">
        <w:r w:rsidDel="00275957">
          <w:delText>e</w:delText>
        </w:r>
      </w:del>
      <w:r>
        <w:t xml:space="preserve"> </w:t>
      </w:r>
      <w:hyperlink r:id="rId10">
        <w:r>
          <w:rPr>
            <w:color w:val="1155CC"/>
            <w:u w:val="single"/>
          </w:rPr>
          <w:t>http://apps.cytoscape.org/apps/cy3sabiork</w:t>
        </w:r>
      </w:hyperlink>
      <w:r>
        <w:t xml:space="preserve">. </w:t>
      </w:r>
    </w:p>
    <w:p w14:paraId="0CE46AA7" w14:textId="77777777" w:rsidR="00275957" w:rsidRDefault="00275957" w:rsidP="00D223AF">
      <w:pPr>
        <w:ind w:firstLine="0"/>
        <w:rPr>
          <w:ins w:id="58" w:author="Hollydawn Murray" w:date="2016-07-08T15:38:00Z"/>
        </w:rPr>
      </w:pPr>
    </w:p>
    <w:p w14:paraId="31DC44B0" w14:textId="77777777" w:rsidR="00275957" w:rsidRDefault="00275957" w:rsidP="00D223AF">
      <w:pPr>
        <w:ind w:firstLine="0"/>
        <w:rPr>
          <w:ins w:id="59" w:author="Hollydawn Murray" w:date="2016-07-08T15:38:00Z"/>
          <w:color w:val="1155CC"/>
          <w:u w:val="single"/>
        </w:rPr>
      </w:pPr>
      <w:ins w:id="60" w:author="Hollydawn Murray" w:date="2016-07-08T15:38:00Z">
        <w:r>
          <w:t xml:space="preserve">Latest source code: </w:t>
        </w:r>
        <w:r>
          <w:fldChar w:fldCharType="begin"/>
        </w:r>
        <w:r>
          <w:instrText xml:space="preserve"> HYPERLINK "https://github.com/matthiaskoenig/cy3sabiork" \h </w:instrText>
        </w:r>
        <w:r>
          <w:fldChar w:fldCharType="separate"/>
        </w:r>
        <w:r>
          <w:rPr>
            <w:color w:val="1155CC"/>
            <w:u w:val="single"/>
          </w:rPr>
          <w:t>https://github.com/matthiaskoenig/cy3sabiork</w:t>
        </w:r>
        <w:r>
          <w:rPr>
            <w:color w:val="1155CC"/>
            <w:u w:val="single"/>
          </w:rPr>
          <w:fldChar w:fldCharType="end"/>
        </w:r>
      </w:ins>
    </w:p>
    <w:p w14:paraId="6A43DA5E" w14:textId="77777777" w:rsidR="00275957" w:rsidRDefault="00275957" w:rsidP="00D223AF">
      <w:pPr>
        <w:ind w:firstLine="0"/>
        <w:rPr>
          <w:ins w:id="61" w:author="Hollydawn Murray" w:date="2016-07-08T15:38:00Z"/>
          <w:color w:val="1155CC"/>
          <w:u w:val="single"/>
        </w:rPr>
      </w:pPr>
    </w:p>
    <w:p w14:paraId="481D3E76" w14:textId="77777777" w:rsidR="00275957" w:rsidRDefault="00275957" w:rsidP="00D223AF">
      <w:pPr>
        <w:ind w:firstLine="0"/>
        <w:rPr>
          <w:ins w:id="62" w:author="Hollydawn Murray" w:date="2016-07-08T15:38:00Z"/>
          <w:color w:val="1155CC"/>
          <w:u w:val="single"/>
        </w:rPr>
      </w:pPr>
      <w:commentRangeStart w:id="63"/>
      <w:ins w:id="64" w:author="Hollydawn Murray" w:date="2016-07-08T15:38:00Z">
        <w:r>
          <w:rPr>
            <w:color w:val="1155CC"/>
            <w:u w:val="single"/>
          </w:rPr>
          <w:t xml:space="preserve">Archive source code as at the time of publication: </w:t>
        </w:r>
      </w:ins>
      <w:commentRangeEnd w:id="63"/>
      <w:ins w:id="65" w:author="Hollydawn Murray" w:date="2016-07-08T15:39:00Z">
        <w:r>
          <w:rPr>
            <w:rStyle w:val="CommentReference"/>
          </w:rPr>
          <w:commentReference w:id="63"/>
        </w:r>
      </w:ins>
    </w:p>
    <w:p w14:paraId="24F20771" w14:textId="77777777" w:rsidR="00275957" w:rsidRDefault="00275957" w:rsidP="00D223AF">
      <w:pPr>
        <w:ind w:firstLine="0"/>
        <w:rPr>
          <w:ins w:id="66" w:author="Hollydawn Murray" w:date="2016-07-08T15:39:00Z"/>
          <w:color w:val="1155CC"/>
          <w:u w:val="single"/>
        </w:rPr>
      </w:pPr>
    </w:p>
    <w:p w14:paraId="741433F8" w14:textId="77777777" w:rsidR="00766A67" w:rsidRDefault="00275957" w:rsidP="00D223AF">
      <w:pPr>
        <w:ind w:firstLine="0"/>
      </w:pPr>
      <w:ins w:id="67" w:author="Hollydawn Murray" w:date="2016-07-08T15:39:00Z">
        <w:r>
          <w:rPr>
            <w:color w:val="1155CC"/>
            <w:u w:val="single"/>
          </w:rPr>
          <w:t>License:</w:t>
        </w:r>
      </w:ins>
      <w:ins w:id="68" w:author="Hollydawn Murray" w:date="2016-07-08T15:38:00Z">
        <w:r>
          <w:t xml:space="preserve"> </w:t>
        </w:r>
      </w:ins>
      <w:del w:id="69" w:author="Hollydawn Murray" w:date="2016-07-08T15:39:00Z">
        <w:r w:rsidR="008B0B81" w:rsidDel="00275957">
          <w:delText xml:space="preserve">The code is open source under </w:delText>
        </w:r>
      </w:del>
      <w:r w:rsidR="008B0B81">
        <w:t xml:space="preserve">GNU General Public License, version 3 (GPL-3.0) </w:t>
      </w:r>
      <w:del w:id="70" w:author="Hollydawn Murray" w:date="2016-07-08T15:39:00Z">
        <w:r w:rsidR="008B0B81" w:rsidDel="00275957">
          <w:delText xml:space="preserve">available from the project homepage at </w:delText>
        </w:r>
        <w:r w:rsidR="001C2B05" w:rsidDel="00275957">
          <w:fldChar w:fldCharType="begin"/>
        </w:r>
        <w:r w:rsidR="001C2B05" w:rsidDel="00275957">
          <w:delInstrText xml:space="preserve"> HYPERLINK "https://github.com/matthiaskoenig/cy3sabiork" \h </w:delInstrText>
        </w:r>
        <w:r w:rsidR="001C2B05" w:rsidDel="00275957">
          <w:fldChar w:fldCharType="separate"/>
        </w:r>
        <w:r w:rsidR="008B0B81" w:rsidDel="00275957">
          <w:rPr>
            <w:color w:val="1155CC"/>
            <w:u w:val="single"/>
          </w:rPr>
          <w:delText>https://github.com/matthiaskoenig/cy3sabiork</w:delText>
        </w:r>
        <w:r w:rsidR="001C2B05" w:rsidDel="00275957">
          <w:rPr>
            <w:color w:val="1155CC"/>
            <w:u w:val="single"/>
          </w:rPr>
          <w:fldChar w:fldCharType="end"/>
        </w:r>
        <w:r w:rsidR="008B0B81" w:rsidDel="00275957">
          <w:delText>.</w:delText>
        </w:r>
      </w:del>
    </w:p>
    <w:p w14:paraId="461A9A98" w14:textId="77777777" w:rsidR="00766A67" w:rsidRDefault="008B0B81" w:rsidP="00D223AF">
      <w:pPr>
        <w:pStyle w:val="Heading10"/>
      </w:pPr>
      <w:bookmarkStart w:id="71" w:name="h.ss344escwo38" w:colFirst="0" w:colLast="0"/>
      <w:bookmarkEnd w:id="71"/>
      <w:r>
        <w:t>Author contributions</w:t>
      </w:r>
    </w:p>
    <w:p w14:paraId="05A98979" w14:textId="77777777" w:rsidR="00766A67" w:rsidRDefault="008B0B81" w:rsidP="00D223AF">
      <w:pPr>
        <w:ind w:firstLine="0"/>
      </w:pPr>
      <w:r>
        <w:t xml:space="preserve">MK developed the app and wrote the manuscript. All authors were involved in the revision of the draft manuscript and have agreed to the final content. </w:t>
      </w:r>
    </w:p>
    <w:p w14:paraId="540B88AD" w14:textId="77777777" w:rsidR="00766A67" w:rsidRDefault="008B0B81" w:rsidP="00D223AF">
      <w:pPr>
        <w:pStyle w:val="Heading10"/>
      </w:pPr>
      <w:bookmarkStart w:id="72" w:name="h.bn2qyn7zyqlp" w:colFirst="0" w:colLast="0"/>
      <w:bookmarkEnd w:id="72"/>
      <w:r>
        <w:t>Competing interests</w:t>
      </w:r>
    </w:p>
    <w:p w14:paraId="598724A5" w14:textId="77777777" w:rsidR="00766A67" w:rsidRDefault="008B0B81" w:rsidP="00D223AF">
      <w:pPr>
        <w:ind w:firstLine="0"/>
      </w:pPr>
      <w:r>
        <w:t>No competing interests were disclosed.</w:t>
      </w:r>
    </w:p>
    <w:p w14:paraId="3095B8F1" w14:textId="77777777" w:rsidR="00766A67" w:rsidRDefault="008B0B81">
      <w:pPr>
        <w:pStyle w:val="Heading1"/>
        <w:keepNext w:val="0"/>
        <w:keepLines w:val="0"/>
        <w:ind w:left="360"/>
        <w:contextualSpacing w:val="0"/>
      </w:pPr>
      <w:bookmarkStart w:id="73" w:name="h.fmds3aevaf5q" w:colFirst="0" w:colLast="0"/>
      <w:bookmarkEnd w:id="73"/>
      <w:r>
        <w:t>Grant information</w:t>
      </w:r>
    </w:p>
    <w:p w14:paraId="7AE4B7B6" w14:textId="77777777" w:rsidR="00766A67" w:rsidRDefault="008B0B81" w:rsidP="00D223AF">
      <w:pPr>
        <w:ind w:firstLine="0"/>
      </w:pPr>
      <w:r>
        <w:t>This work was supported by the Federal Ministry of Education and Research (BMBF, Germany) within the research network Systems</w:t>
      </w:r>
      <w:r w:rsidR="00B8764B">
        <w:t xml:space="preserve"> Medicine of the Liver (</w:t>
      </w:r>
      <w:proofErr w:type="spellStart"/>
      <w:r w:rsidR="00B8764B">
        <w:t>LiSyM</w:t>
      </w:r>
      <w:proofErr w:type="spellEnd"/>
      <w:r w:rsidR="00B8764B">
        <w:t>, grant number 031L0054)</w:t>
      </w:r>
      <w:r>
        <w:t xml:space="preserve"> and the Virtual Liver Network </w:t>
      </w:r>
      <w:r w:rsidR="00B8764B">
        <w:t>(VLN, grant number 0315741)</w:t>
      </w:r>
      <w:r>
        <w:t>.</w:t>
      </w:r>
    </w:p>
    <w:p w14:paraId="3368A9DE" w14:textId="77777777" w:rsidR="00766A67" w:rsidRDefault="008B0B81">
      <w:pPr>
        <w:pStyle w:val="Heading1"/>
        <w:keepNext w:val="0"/>
        <w:keepLines w:val="0"/>
        <w:ind w:left="360"/>
        <w:contextualSpacing w:val="0"/>
      </w:pPr>
      <w:bookmarkStart w:id="74" w:name="h.1rmb5u8c0lsf" w:colFirst="0" w:colLast="0"/>
      <w:bookmarkEnd w:id="74"/>
      <w:r>
        <w:t>Acknowledgments</w:t>
      </w:r>
    </w:p>
    <w:p w14:paraId="51498117" w14:textId="77777777" w:rsidR="00766A67" w:rsidRDefault="008B0B81" w:rsidP="00D223AF">
      <w:pPr>
        <w:ind w:firstLine="0"/>
      </w:pPr>
      <w:r>
        <w:t>We thank the SABIO-RK team, the SBML community, and Cytoscape community for their support and help. A special thanks to the curation team of SABIO-RK including additional kinetic data in the database based on provided publications.</w:t>
      </w:r>
    </w:p>
    <w:p w14:paraId="0BEA2839" w14:textId="77777777" w:rsidR="00766A67" w:rsidRDefault="008B0B81">
      <w:pPr>
        <w:pStyle w:val="Heading1"/>
        <w:keepNext w:val="0"/>
        <w:keepLines w:val="0"/>
        <w:ind w:left="360"/>
        <w:contextualSpacing w:val="0"/>
      </w:pPr>
      <w:bookmarkStart w:id="75" w:name="h.7t53b57cu208" w:colFirst="0" w:colLast="0"/>
      <w:bookmarkEnd w:id="75"/>
      <w:r>
        <w:t>Supplementary Material</w:t>
      </w:r>
    </w:p>
    <w:p w14:paraId="3115D685" w14:textId="77777777" w:rsidR="00B417A3" w:rsidRDefault="008B0B81" w:rsidP="00D223AF">
      <w:pPr>
        <w:ind w:firstLine="0"/>
      </w:pPr>
      <w:r w:rsidRPr="00B417A3">
        <w:rPr>
          <w:b/>
        </w:rPr>
        <w:t>Supplementary</w:t>
      </w:r>
      <w:r w:rsidR="00B417A3" w:rsidRPr="00B417A3">
        <w:rPr>
          <w:b/>
        </w:rPr>
        <w:t xml:space="preserve"> File S1</w:t>
      </w:r>
      <w:r w:rsidR="00B417A3">
        <w:t xml:space="preserve">: Kinetic entry 14792. </w:t>
      </w:r>
    </w:p>
    <w:p w14:paraId="2DD36E8E" w14:textId="77777777" w:rsidR="00766A67" w:rsidRDefault="008B0B81" w:rsidP="00D223AF">
      <w:pPr>
        <w:ind w:firstLine="0"/>
      </w:pPr>
      <w:r>
        <w:t xml:space="preserve">SBML for query </w:t>
      </w:r>
      <w:hyperlink r:id="rId11">
        <w:r>
          <w:rPr>
            <w:color w:val="1155CC"/>
            <w:u w:val="single"/>
          </w:rPr>
          <w:t>http://sabiork.h-its.org/sabioRestWebServices/kineticLaws/14792</w:t>
        </w:r>
      </w:hyperlink>
    </w:p>
    <w:p w14:paraId="234506F1" w14:textId="77777777" w:rsidR="00B417A3" w:rsidRDefault="00B417A3">
      <w:pPr>
        <w:jc w:val="left"/>
      </w:pPr>
    </w:p>
    <w:p w14:paraId="2A281EB9" w14:textId="5DA0F48F" w:rsidR="00766A67" w:rsidRDefault="008B0B81" w:rsidP="00D223AF">
      <w:pPr>
        <w:ind w:firstLine="0"/>
        <w:jc w:val="left"/>
      </w:pPr>
      <w:r w:rsidRPr="00B417A3">
        <w:rPr>
          <w:b/>
        </w:rPr>
        <w:t>Supplementary File S2</w:t>
      </w:r>
      <w:r>
        <w:t xml:space="preserve">: Kinetic entries for </w:t>
      </w:r>
      <w:ins w:id="76" w:author="Hollydawn Murray" w:date="2016-07-08T15:56:00Z">
        <w:r w:rsidR="00BC03AF">
          <w:t>h</w:t>
        </w:r>
      </w:ins>
      <w:del w:id="77" w:author="Hollydawn Murray" w:date="2016-07-08T15:56:00Z">
        <w:r w:rsidDel="00BC03AF">
          <w:delText>H</w:delText>
        </w:r>
      </w:del>
      <w:r>
        <w:t>uman galactose metabolism.</w:t>
      </w:r>
      <w:r>
        <w:br/>
        <w:t xml:space="preserve">SBML for query </w:t>
      </w:r>
      <w:hyperlink r:id="rId12">
        <w:r>
          <w:rPr>
            <w:color w:val="1155CC"/>
            <w:u w:val="single"/>
          </w:rPr>
          <w:t>http://sabiork.h-its.org/sabioRestWebServices/searchKineticLaws/sbml?q=Pathway:%22galactose%20metabolism%22%20AND%20Organism:%22homo%20sapiens%22</w:t>
        </w:r>
      </w:hyperlink>
    </w:p>
    <w:p w14:paraId="602F6A82" w14:textId="77777777" w:rsidR="0086229F" w:rsidRDefault="008B0B81" w:rsidP="0086229F">
      <w:pPr>
        <w:pStyle w:val="Heading10"/>
      </w:pPr>
      <w:bookmarkStart w:id="78" w:name="h.7b85twc4xnd5" w:colFirst="0" w:colLast="0"/>
      <w:bookmarkEnd w:id="78"/>
      <w:r>
        <w:t>References</w:t>
      </w:r>
    </w:p>
    <w:p w14:paraId="1615EC20" w14:textId="77777777" w:rsidR="0086229F" w:rsidRDefault="0086229F" w:rsidP="0086229F">
      <w:pPr>
        <w:spacing w:line="240" w:lineRule="auto"/>
        <w:ind w:left="720" w:hanging="720"/>
        <w:rPr>
          <w:noProof/>
        </w:rPr>
      </w:pPr>
      <w:r>
        <w:fldChar w:fldCharType="begin"/>
      </w:r>
      <w:r>
        <w:instrText xml:space="preserve"> ADDIN EN.REFLIST </w:instrText>
      </w:r>
      <w:r>
        <w:fldChar w:fldCharType="separate"/>
      </w:r>
      <w:bookmarkStart w:id="79" w:name="_ENREF_1"/>
      <w:r>
        <w:rPr>
          <w:noProof/>
        </w:rPr>
        <w:t>1.</w:t>
      </w:r>
      <w:r>
        <w:rPr>
          <w:noProof/>
        </w:rPr>
        <w:tab/>
        <w:t xml:space="preserve">Wittig U, Rey M, Kania R, Bittkowski M, Shi L, Golebiewski M, Weidemann A, Müller W, Rojas I: </w:t>
      </w:r>
      <w:r w:rsidRPr="0086229F">
        <w:rPr>
          <w:b/>
          <w:noProof/>
        </w:rPr>
        <w:t>Challenges for an enzymatic reaction kinetics database</w:t>
      </w:r>
      <w:r>
        <w:rPr>
          <w:noProof/>
        </w:rPr>
        <w:t xml:space="preserve">. </w:t>
      </w:r>
      <w:r w:rsidRPr="0086229F">
        <w:rPr>
          <w:i/>
          <w:noProof/>
        </w:rPr>
        <w:t xml:space="preserve">FEBS J </w:t>
      </w:r>
      <w:r>
        <w:rPr>
          <w:noProof/>
        </w:rPr>
        <w:t xml:space="preserve">2014, </w:t>
      </w:r>
      <w:r w:rsidRPr="0086229F">
        <w:rPr>
          <w:b/>
          <w:noProof/>
        </w:rPr>
        <w:t>281</w:t>
      </w:r>
      <w:r>
        <w:rPr>
          <w:noProof/>
        </w:rPr>
        <w:t>(2):572-582.</w:t>
      </w:r>
      <w:bookmarkEnd w:id="79"/>
    </w:p>
    <w:p w14:paraId="62103481" w14:textId="77777777" w:rsidR="0086229F" w:rsidRDefault="0086229F" w:rsidP="0086229F">
      <w:pPr>
        <w:spacing w:line="240" w:lineRule="auto"/>
        <w:ind w:left="720" w:hanging="720"/>
        <w:rPr>
          <w:noProof/>
        </w:rPr>
      </w:pPr>
      <w:bookmarkStart w:id="80" w:name="_ENREF_2"/>
      <w:r>
        <w:rPr>
          <w:noProof/>
        </w:rPr>
        <w:t>2.</w:t>
      </w:r>
      <w:r>
        <w:rPr>
          <w:noProof/>
        </w:rPr>
        <w:tab/>
        <w:t>Wittig U, Kania R, Golebiewski M, Rey M, Shi L, Jong L, Algaa E, Weidemann A, Sauer-Danzwith H, Mir S</w:t>
      </w:r>
      <w:r w:rsidRPr="0086229F">
        <w:rPr>
          <w:i/>
          <w:noProof/>
        </w:rPr>
        <w:t xml:space="preserve"> et al</w:t>
      </w:r>
      <w:r>
        <w:rPr>
          <w:noProof/>
        </w:rPr>
        <w:t xml:space="preserve">: </w:t>
      </w:r>
      <w:r w:rsidRPr="0086229F">
        <w:rPr>
          <w:b/>
          <w:noProof/>
        </w:rPr>
        <w:t>SABIO-RK--database for biochemical reaction kinetics</w:t>
      </w:r>
      <w:r>
        <w:rPr>
          <w:noProof/>
        </w:rPr>
        <w:t xml:space="preserve">. </w:t>
      </w:r>
      <w:r w:rsidRPr="0086229F">
        <w:rPr>
          <w:i/>
          <w:noProof/>
        </w:rPr>
        <w:t xml:space="preserve">Nucleic Acids Res </w:t>
      </w:r>
      <w:r>
        <w:rPr>
          <w:noProof/>
        </w:rPr>
        <w:t xml:space="preserve">2012, </w:t>
      </w:r>
      <w:r w:rsidRPr="0086229F">
        <w:rPr>
          <w:b/>
          <w:noProof/>
        </w:rPr>
        <w:t>40</w:t>
      </w:r>
      <w:r>
        <w:rPr>
          <w:noProof/>
        </w:rPr>
        <w:t>(Database issue):D790-D796.</w:t>
      </w:r>
      <w:bookmarkEnd w:id="80"/>
    </w:p>
    <w:p w14:paraId="22BB3180" w14:textId="77777777" w:rsidR="0086229F" w:rsidRDefault="0086229F" w:rsidP="0086229F">
      <w:pPr>
        <w:spacing w:line="240" w:lineRule="auto"/>
        <w:ind w:left="720" w:hanging="720"/>
        <w:rPr>
          <w:noProof/>
        </w:rPr>
      </w:pPr>
      <w:bookmarkStart w:id="81" w:name="_ENREF_3"/>
      <w:r>
        <w:rPr>
          <w:noProof/>
        </w:rPr>
        <w:t>3.</w:t>
      </w:r>
      <w:r>
        <w:rPr>
          <w:noProof/>
        </w:rPr>
        <w:tab/>
        <w:t>Hucka M, Finney A, Sauro HM, Bolouri H, Doyle JC, Kitano H, Arkin AP, Bornstein BJ, Bray D, Cornish-Bowden A</w:t>
      </w:r>
      <w:r w:rsidRPr="0086229F">
        <w:rPr>
          <w:i/>
          <w:noProof/>
        </w:rPr>
        <w:t xml:space="preserve"> et al</w:t>
      </w:r>
      <w:r>
        <w:rPr>
          <w:noProof/>
        </w:rPr>
        <w:t xml:space="preserve">: </w:t>
      </w:r>
      <w:r w:rsidRPr="0086229F">
        <w:rPr>
          <w:b/>
          <w:noProof/>
        </w:rPr>
        <w:t>The systems biology markup language (SBML): a medium for representation and exchange of biochemical network models</w:t>
      </w:r>
      <w:r>
        <w:rPr>
          <w:noProof/>
        </w:rPr>
        <w:t xml:space="preserve">. </w:t>
      </w:r>
      <w:r w:rsidRPr="0086229F">
        <w:rPr>
          <w:i/>
          <w:noProof/>
        </w:rPr>
        <w:t xml:space="preserve">Bioinformatics </w:t>
      </w:r>
      <w:r>
        <w:rPr>
          <w:noProof/>
        </w:rPr>
        <w:t xml:space="preserve">2003, </w:t>
      </w:r>
      <w:r w:rsidRPr="0086229F">
        <w:rPr>
          <w:b/>
          <w:noProof/>
        </w:rPr>
        <w:t>19</w:t>
      </w:r>
      <w:r>
        <w:rPr>
          <w:noProof/>
        </w:rPr>
        <w:t>(4):524-531.</w:t>
      </w:r>
      <w:bookmarkEnd w:id="81"/>
    </w:p>
    <w:p w14:paraId="0266BFEA" w14:textId="77777777" w:rsidR="0086229F" w:rsidRDefault="0086229F" w:rsidP="0086229F">
      <w:pPr>
        <w:spacing w:line="240" w:lineRule="auto"/>
        <w:ind w:left="720" w:hanging="720"/>
        <w:rPr>
          <w:noProof/>
        </w:rPr>
      </w:pPr>
      <w:bookmarkStart w:id="82" w:name="_ENREF_4"/>
      <w:r>
        <w:rPr>
          <w:noProof/>
        </w:rPr>
        <w:t>4.</w:t>
      </w:r>
      <w:r>
        <w:rPr>
          <w:noProof/>
        </w:rPr>
        <w:tab/>
        <w:t xml:space="preserve">Laibe C, Le Novère N: </w:t>
      </w:r>
      <w:r w:rsidRPr="0086229F">
        <w:rPr>
          <w:b/>
          <w:noProof/>
        </w:rPr>
        <w:t>MIRIAM Resources: tools to generate and resolve robust cross-references in Systems Biology</w:t>
      </w:r>
      <w:r>
        <w:rPr>
          <w:noProof/>
        </w:rPr>
        <w:t xml:space="preserve">. </w:t>
      </w:r>
      <w:r w:rsidRPr="0086229F">
        <w:rPr>
          <w:i/>
          <w:noProof/>
        </w:rPr>
        <w:t xml:space="preserve">BMC Syst Biol </w:t>
      </w:r>
      <w:r>
        <w:rPr>
          <w:noProof/>
        </w:rPr>
        <w:t xml:space="preserve">2007, </w:t>
      </w:r>
      <w:r w:rsidRPr="0086229F">
        <w:rPr>
          <w:b/>
          <w:noProof/>
        </w:rPr>
        <w:t>1</w:t>
      </w:r>
      <w:r>
        <w:rPr>
          <w:noProof/>
        </w:rPr>
        <w:t>:58.</w:t>
      </w:r>
      <w:bookmarkEnd w:id="82"/>
    </w:p>
    <w:p w14:paraId="3ADD2144" w14:textId="77777777" w:rsidR="0086229F" w:rsidRDefault="0086229F" w:rsidP="0086229F">
      <w:pPr>
        <w:spacing w:line="240" w:lineRule="auto"/>
        <w:ind w:left="720" w:hanging="720"/>
        <w:rPr>
          <w:noProof/>
        </w:rPr>
      </w:pPr>
      <w:bookmarkStart w:id="83" w:name="_ENREF_5"/>
      <w:r>
        <w:rPr>
          <w:noProof/>
        </w:rPr>
        <w:t>5.</w:t>
      </w:r>
      <w:r>
        <w:rPr>
          <w:noProof/>
        </w:rPr>
        <w:tab/>
        <w:t xml:space="preserve">de Matos P, Alcántara R, Dekker A, Ennis M, Hastings J, Haug K, Spiteri I, Turner S, Steinbeck C: </w:t>
      </w:r>
      <w:r w:rsidRPr="0086229F">
        <w:rPr>
          <w:b/>
          <w:noProof/>
        </w:rPr>
        <w:t>Chemical Entities of Biological Interest: an update</w:t>
      </w:r>
      <w:r>
        <w:rPr>
          <w:noProof/>
        </w:rPr>
        <w:t xml:space="preserve">. </w:t>
      </w:r>
      <w:r w:rsidRPr="0086229F">
        <w:rPr>
          <w:i/>
          <w:noProof/>
        </w:rPr>
        <w:t xml:space="preserve">Nucleic Acids Res </w:t>
      </w:r>
      <w:r>
        <w:rPr>
          <w:noProof/>
        </w:rPr>
        <w:t xml:space="preserve">2010, </w:t>
      </w:r>
      <w:r w:rsidRPr="0086229F">
        <w:rPr>
          <w:b/>
          <w:noProof/>
        </w:rPr>
        <w:t>38</w:t>
      </w:r>
      <w:r>
        <w:rPr>
          <w:noProof/>
        </w:rPr>
        <w:t>(Database issue):D249-D254.</w:t>
      </w:r>
      <w:bookmarkEnd w:id="83"/>
    </w:p>
    <w:p w14:paraId="5051FC74" w14:textId="77777777" w:rsidR="0086229F" w:rsidRDefault="0086229F" w:rsidP="0086229F">
      <w:pPr>
        <w:spacing w:line="240" w:lineRule="auto"/>
        <w:ind w:left="720" w:hanging="720"/>
        <w:rPr>
          <w:noProof/>
        </w:rPr>
      </w:pPr>
      <w:bookmarkStart w:id="84" w:name="_ENREF_6"/>
      <w:r>
        <w:rPr>
          <w:noProof/>
        </w:rPr>
        <w:t>6.</w:t>
      </w:r>
      <w:r>
        <w:rPr>
          <w:noProof/>
        </w:rPr>
        <w:tab/>
        <w:t xml:space="preserve">UniProtConsortium: </w:t>
      </w:r>
      <w:r w:rsidRPr="0086229F">
        <w:rPr>
          <w:b/>
          <w:noProof/>
        </w:rPr>
        <w:t>Ongoing and future developments at the Universal Protein Resource</w:t>
      </w:r>
      <w:r>
        <w:rPr>
          <w:noProof/>
        </w:rPr>
        <w:t xml:space="preserve">. </w:t>
      </w:r>
      <w:r w:rsidRPr="0086229F">
        <w:rPr>
          <w:i/>
          <w:noProof/>
        </w:rPr>
        <w:t xml:space="preserve">Nucleic Acids Res </w:t>
      </w:r>
      <w:r>
        <w:rPr>
          <w:noProof/>
        </w:rPr>
        <w:t xml:space="preserve">2011, </w:t>
      </w:r>
      <w:r w:rsidRPr="0086229F">
        <w:rPr>
          <w:b/>
          <w:noProof/>
        </w:rPr>
        <w:t>39</w:t>
      </w:r>
      <w:r>
        <w:rPr>
          <w:noProof/>
        </w:rPr>
        <w:t>(Database issue):D214-D219.</w:t>
      </w:r>
      <w:bookmarkEnd w:id="84"/>
    </w:p>
    <w:p w14:paraId="744EDB4F" w14:textId="77777777" w:rsidR="0086229F" w:rsidRDefault="0086229F" w:rsidP="0086229F">
      <w:pPr>
        <w:spacing w:line="240" w:lineRule="auto"/>
        <w:ind w:left="720" w:hanging="720"/>
        <w:rPr>
          <w:noProof/>
        </w:rPr>
      </w:pPr>
      <w:bookmarkStart w:id="85" w:name="_ENREF_7"/>
      <w:r>
        <w:rPr>
          <w:noProof/>
        </w:rPr>
        <w:t>7.</w:t>
      </w:r>
      <w:r>
        <w:rPr>
          <w:noProof/>
        </w:rPr>
        <w:tab/>
        <w:t xml:space="preserve">Kanehisa M, Goto S, Furumichi M, Tanabe M, Hirakawa M: </w:t>
      </w:r>
      <w:r w:rsidRPr="0086229F">
        <w:rPr>
          <w:b/>
          <w:noProof/>
        </w:rPr>
        <w:t>KEGG for representation and analysis of molecular networks involving diseases and drugs</w:t>
      </w:r>
      <w:r>
        <w:rPr>
          <w:noProof/>
        </w:rPr>
        <w:t xml:space="preserve">. </w:t>
      </w:r>
      <w:r w:rsidRPr="0086229F">
        <w:rPr>
          <w:i/>
          <w:noProof/>
        </w:rPr>
        <w:t xml:space="preserve">Nucleic Acids Res </w:t>
      </w:r>
      <w:r>
        <w:rPr>
          <w:noProof/>
        </w:rPr>
        <w:t xml:space="preserve">2010, </w:t>
      </w:r>
      <w:r w:rsidRPr="0086229F">
        <w:rPr>
          <w:b/>
          <w:noProof/>
        </w:rPr>
        <w:t>38</w:t>
      </w:r>
      <w:r>
        <w:rPr>
          <w:noProof/>
        </w:rPr>
        <w:t>(Database issue):D355-D360.</w:t>
      </w:r>
      <w:bookmarkEnd w:id="85"/>
    </w:p>
    <w:p w14:paraId="1040587E" w14:textId="77777777" w:rsidR="0086229F" w:rsidRDefault="0086229F" w:rsidP="0086229F">
      <w:pPr>
        <w:spacing w:line="240" w:lineRule="auto"/>
        <w:ind w:left="720" w:hanging="720"/>
        <w:rPr>
          <w:noProof/>
        </w:rPr>
      </w:pPr>
      <w:bookmarkStart w:id="86" w:name="_ENREF_8"/>
      <w:r>
        <w:rPr>
          <w:noProof/>
        </w:rPr>
        <w:t>8.</w:t>
      </w:r>
      <w:r>
        <w:rPr>
          <w:noProof/>
        </w:rPr>
        <w:tab/>
        <w:t xml:space="preserve">Shannon P, Markiel A, Ozier O, Baliga NS, Wang JT, Ramage D, Amin N, Schwikowski B, Ideker T: </w:t>
      </w:r>
      <w:r w:rsidRPr="0086229F">
        <w:rPr>
          <w:b/>
          <w:noProof/>
        </w:rPr>
        <w:t>Cytoscape: a software environment for integrated models of biomolecular interaction networks</w:t>
      </w:r>
      <w:r>
        <w:rPr>
          <w:noProof/>
        </w:rPr>
        <w:t xml:space="preserve">. </w:t>
      </w:r>
      <w:r w:rsidRPr="0086229F">
        <w:rPr>
          <w:i/>
          <w:noProof/>
        </w:rPr>
        <w:t xml:space="preserve">Genome Res </w:t>
      </w:r>
      <w:r>
        <w:rPr>
          <w:noProof/>
        </w:rPr>
        <w:t xml:space="preserve">2003, </w:t>
      </w:r>
      <w:r w:rsidRPr="0086229F">
        <w:rPr>
          <w:b/>
          <w:noProof/>
        </w:rPr>
        <w:t>13</w:t>
      </w:r>
      <w:r>
        <w:rPr>
          <w:noProof/>
        </w:rPr>
        <w:t>(11):2498-2504.</w:t>
      </w:r>
      <w:bookmarkEnd w:id="86"/>
    </w:p>
    <w:p w14:paraId="0F8F97BE" w14:textId="77777777" w:rsidR="0086229F" w:rsidRDefault="0086229F" w:rsidP="0086229F">
      <w:pPr>
        <w:spacing w:line="240" w:lineRule="auto"/>
        <w:ind w:left="720" w:hanging="720"/>
        <w:rPr>
          <w:noProof/>
        </w:rPr>
      </w:pPr>
      <w:bookmarkStart w:id="87" w:name="_ENREF_9"/>
      <w:r>
        <w:rPr>
          <w:noProof/>
        </w:rPr>
        <w:t>9.</w:t>
      </w:r>
      <w:r>
        <w:rPr>
          <w:noProof/>
        </w:rPr>
        <w:tab/>
        <w:t xml:space="preserve">König M, Dräger A, Holzhütter H-G: </w:t>
      </w:r>
      <w:r w:rsidRPr="0086229F">
        <w:rPr>
          <w:b/>
          <w:noProof/>
        </w:rPr>
        <w:t>CySBML: a Cytoscape plugin for SBML</w:t>
      </w:r>
      <w:r>
        <w:rPr>
          <w:noProof/>
        </w:rPr>
        <w:t xml:space="preserve">. </w:t>
      </w:r>
      <w:r w:rsidRPr="0086229F">
        <w:rPr>
          <w:i/>
          <w:noProof/>
        </w:rPr>
        <w:t xml:space="preserve">Bioinformatics </w:t>
      </w:r>
      <w:r>
        <w:rPr>
          <w:noProof/>
        </w:rPr>
        <w:t xml:space="preserve">2012, </w:t>
      </w:r>
      <w:r w:rsidRPr="0086229F">
        <w:rPr>
          <w:b/>
          <w:noProof/>
        </w:rPr>
        <w:t>28</w:t>
      </w:r>
      <w:r>
        <w:rPr>
          <w:noProof/>
        </w:rPr>
        <w:t>(18):2402-2403.</w:t>
      </w:r>
      <w:bookmarkEnd w:id="87"/>
    </w:p>
    <w:p w14:paraId="12BD0FD2" w14:textId="77777777" w:rsidR="0086229F" w:rsidRDefault="0086229F" w:rsidP="0086229F">
      <w:pPr>
        <w:spacing w:line="240" w:lineRule="auto"/>
        <w:ind w:left="720" w:hanging="720"/>
        <w:rPr>
          <w:noProof/>
        </w:rPr>
      </w:pPr>
      <w:bookmarkStart w:id="88" w:name="_ENREF_10"/>
      <w:r>
        <w:rPr>
          <w:noProof/>
        </w:rPr>
        <w:t>10.</w:t>
      </w:r>
      <w:r>
        <w:rPr>
          <w:noProof/>
        </w:rPr>
        <w:tab/>
        <w:t xml:space="preserve">Dräger A, Rodriguez N, Dumousseau M, Dörr A, Wrzodek C, Le Novère N, Zell A, Hucka M: </w:t>
      </w:r>
      <w:r w:rsidRPr="0086229F">
        <w:rPr>
          <w:b/>
          <w:noProof/>
        </w:rPr>
        <w:t>JSBML: a flexible Java library for working with SBML</w:t>
      </w:r>
      <w:r>
        <w:rPr>
          <w:noProof/>
        </w:rPr>
        <w:t xml:space="preserve">. </w:t>
      </w:r>
      <w:r w:rsidRPr="0086229F">
        <w:rPr>
          <w:i/>
          <w:noProof/>
        </w:rPr>
        <w:t xml:space="preserve">Bioinformatics </w:t>
      </w:r>
      <w:r>
        <w:rPr>
          <w:noProof/>
        </w:rPr>
        <w:t xml:space="preserve">2011, </w:t>
      </w:r>
      <w:r w:rsidRPr="0086229F">
        <w:rPr>
          <w:b/>
          <w:noProof/>
        </w:rPr>
        <w:t>27</w:t>
      </w:r>
      <w:r>
        <w:rPr>
          <w:noProof/>
        </w:rPr>
        <w:t>(15):2167-2168.</w:t>
      </w:r>
      <w:bookmarkEnd w:id="88"/>
    </w:p>
    <w:p w14:paraId="7A149CD0" w14:textId="77777777" w:rsidR="0086229F" w:rsidRDefault="0086229F" w:rsidP="0086229F">
      <w:pPr>
        <w:spacing w:line="240" w:lineRule="auto"/>
        <w:ind w:left="720" w:hanging="720"/>
        <w:rPr>
          <w:noProof/>
        </w:rPr>
      </w:pPr>
      <w:bookmarkStart w:id="89" w:name="_ENREF_11"/>
      <w:r>
        <w:rPr>
          <w:noProof/>
        </w:rPr>
        <w:t>11.</w:t>
      </w:r>
      <w:r>
        <w:rPr>
          <w:noProof/>
        </w:rPr>
        <w:tab/>
        <w:t>Rodriguez N, Thomas A, Watanabe L, Vazirabad IY, Kofia V, Gómez HF, Mittag F, Matthes J, Rudolph J, Wrzodek F</w:t>
      </w:r>
      <w:r w:rsidRPr="0086229F">
        <w:rPr>
          <w:i/>
          <w:noProof/>
        </w:rPr>
        <w:t xml:space="preserve"> et al</w:t>
      </w:r>
      <w:r>
        <w:rPr>
          <w:noProof/>
        </w:rPr>
        <w:t xml:space="preserve">: </w:t>
      </w:r>
      <w:r w:rsidRPr="0086229F">
        <w:rPr>
          <w:b/>
          <w:noProof/>
        </w:rPr>
        <w:t>JSBML 1.0: providing a smorgasbord of options to encode systems biology models</w:t>
      </w:r>
      <w:r>
        <w:rPr>
          <w:noProof/>
        </w:rPr>
        <w:t xml:space="preserve">. </w:t>
      </w:r>
      <w:r w:rsidRPr="0086229F">
        <w:rPr>
          <w:i/>
          <w:noProof/>
        </w:rPr>
        <w:t xml:space="preserve">Bioinformatics </w:t>
      </w:r>
      <w:r>
        <w:rPr>
          <w:noProof/>
        </w:rPr>
        <w:t xml:space="preserve">2015, </w:t>
      </w:r>
      <w:r w:rsidRPr="0086229F">
        <w:rPr>
          <w:b/>
          <w:noProof/>
        </w:rPr>
        <w:t>31</w:t>
      </w:r>
      <w:r>
        <w:rPr>
          <w:noProof/>
        </w:rPr>
        <w:t>(20):3383-3386.</w:t>
      </w:r>
      <w:bookmarkEnd w:id="89"/>
    </w:p>
    <w:p w14:paraId="03D0DA3E" w14:textId="77777777" w:rsidR="0086229F" w:rsidRDefault="0086229F" w:rsidP="0086229F">
      <w:pPr>
        <w:spacing w:line="240" w:lineRule="auto"/>
        <w:ind w:left="720" w:hanging="720"/>
        <w:rPr>
          <w:noProof/>
        </w:rPr>
      </w:pPr>
      <w:bookmarkStart w:id="90" w:name="_ENREF_12"/>
      <w:r>
        <w:rPr>
          <w:noProof/>
        </w:rPr>
        <w:t>12.</w:t>
      </w:r>
      <w:r>
        <w:rPr>
          <w:noProof/>
        </w:rPr>
        <w:tab/>
        <w:t>Sayers EW, Barrett T, Benson DA, Bolton E, Bryant SH, Canese K, Chetvernin V, Church DM, Dicuccio M, Federhen S</w:t>
      </w:r>
      <w:r w:rsidRPr="0086229F">
        <w:rPr>
          <w:i/>
          <w:noProof/>
        </w:rPr>
        <w:t xml:space="preserve"> et al</w:t>
      </w:r>
      <w:r>
        <w:rPr>
          <w:noProof/>
        </w:rPr>
        <w:t xml:space="preserve">: </w:t>
      </w:r>
      <w:r w:rsidRPr="0086229F">
        <w:rPr>
          <w:b/>
          <w:noProof/>
        </w:rPr>
        <w:t>Database resources of the National Center for Biotechnology Information</w:t>
      </w:r>
      <w:r>
        <w:rPr>
          <w:noProof/>
        </w:rPr>
        <w:t xml:space="preserve">. </w:t>
      </w:r>
      <w:r w:rsidRPr="0086229F">
        <w:rPr>
          <w:i/>
          <w:noProof/>
        </w:rPr>
        <w:t xml:space="preserve">Nucleic Acids Res </w:t>
      </w:r>
      <w:r>
        <w:rPr>
          <w:noProof/>
        </w:rPr>
        <w:t xml:space="preserve">2012, </w:t>
      </w:r>
      <w:r w:rsidRPr="0086229F">
        <w:rPr>
          <w:b/>
          <w:noProof/>
        </w:rPr>
        <w:t>40</w:t>
      </w:r>
      <w:r>
        <w:rPr>
          <w:noProof/>
        </w:rPr>
        <w:t>(Database issue):D13-D25.</w:t>
      </w:r>
      <w:bookmarkEnd w:id="90"/>
    </w:p>
    <w:p w14:paraId="7E51279B" w14:textId="77777777" w:rsidR="0086229F" w:rsidRDefault="0086229F" w:rsidP="0086229F">
      <w:pPr>
        <w:spacing w:line="240" w:lineRule="auto"/>
        <w:ind w:left="720" w:hanging="720"/>
        <w:rPr>
          <w:noProof/>
        </w:rPr>
      </w:pPr>
      <w:bookmarkStart w:id="91" w:name="_ENREF_13"/>
      <w:r>
        <w:rPr>
          <w:noProof/>
        </w:rPr>
        <w:t>13.</w:t>
      </w:r>
      <w:r>
        <w:rPr>
          <w:noProof/>
        </w:rPr>
        <w:tab/>
        <w:t xml:space="preserve">Gremse M, Chang A, Schomburg I, Grote A, Scheer M, Ebeling C, Schomburg D: </w:t>
      </w:r>
      <w:r w:rsidRPr="0086229F">
        <w:rPr>
          <w:b/>
          <w:noProof/>
        </w:rPr>
        <w:t>The BRENDA Tissue Ontology (BTO): the first all-integrating ontology of all organisms for enzyme sources</w:t>
      </w:r>
      <w:r>
        <w:rPr>
          <w:noProof/>
        </w:rPr>
        <w:t xml:space="preserve">. </w:t>
      </w:r>
      <w:r w:rsidRPr="0086229F">
        <w:rPr>
          <w:i/>
          <w:noProof/>
        </w:rPr>
        <w:t xml:space="preserve">Nucleic Acids Res </w:t>
      </w:r>
      <w:r>
        <w:rPr>
          <w:noProof/>
        </w:rPr>
        <w:t xml:space="preserve">2011, </w:t>
      </w:r>
      <w:r w:rsidRPr="0086229F">
        <w:rPr>
          <w:b/>
          <w:noProof/>
        </w:rPr>
        <w:t>39</w:t>
      </w:r>
      <w:r>
        <w:rPr>
          <w:noProof/>
        </w:rPr>
        <w:t>(Database issue):D507-D513.</w:t>
      </w:r>
      <w:bookmarkEnd w:id="91"/>
    </w:p>
    <w:p w14:paraId="0A695029" w14:textId="77777777" w:rsidR="00766A67" w:rsidRDefault="0086229F" w:rsidP="0086229F">
      <w:pPr>
        <w:pStyle w:val="Heading10"/>
      </w:pPr>
      <w:r>
        <w:fldChar w:fldCharType="end"/>
      </w:r>
      <w:bookmarkStart w:id="92" w:name="h.43zap87oe1e2" w:colFirst="0" w:colLast="0"/>
      <w:bookmarkStart w:id="93" w:name="h.xs41l9uxpcjl" w:colFirst="0" w:colLast="0"/>
      <w:bookmarkStart w:id="94" w:name="h.v1g8jzacfbha" w:colFirst="0" w:colLast="0"/>
      <w:bookmarkEnd w:id="92"/>
      <w:bookmarkEnd w:id="93"/>
      <w:bookmarkEnd w:id="94"/>
      <w:r w:rsidR="008B0B81">
        <w:t>Figures</w:t>
      </w:r>
    </w:p>
    <w:p w14:paraId="0534E946" w14:textId="77777777" w:rsidR="00B417A3" w:rsidRDefault="00B417A3" w:rsidP="00D223AF">
      <w:pPr>
        <w:ind w:firstLine="0"/>
      </w:pPr>
      <w:r w:rsidRPr="00B417A3">
        <w:rPr>
          <w:b/>
        </w:rPr>
        <w:t>Figure 1</w:t>
      </w:r>
      <w:r>
        <w:t xml:space="preserve">: cy3sabiork workflow. </w:t>
      </w:r>
    </w:p>
    <w:p w14:paraId="59E5D4A1" w14:textId="77777777" w:rsidR="00766A67" w:rsidRDefault="008B0B81" w:rsidP="00D223AF">
      <w:pPr>
        <w:ind w:firstLine="0"/>
      </w:pPr>
      <w:r>
        <w:t>The main steps of operation are</w:t>
      </w:r>
      <w:r w:rsidR="0086229F">
        <w:t>: (1) S</w:t>
      </w:r>
      <w:r>
        <w:t>earching entries in SABIO-RK: Kinetic entries are retrieved from SABIO-RK via calls to the RESTful web services or via searching the web interface and exporting</w:t>
      </w:r>
      <w:r w:rsidR="0086229F">
        <w:t xml:space="preserve"> selected entries as SBML; (2) L</w:t>
      </w:r>
      <w:r>
        <w:t xml:space="preserve">oading entries in cy3sabiork: The exchange format between </w:t>
      </w:r>
      <w:r w:rsidR="0086229F">
        <w:t>SABIO-RK and cy3sabiork is SBML; (3) V</w:t>
      </w:r>
      <w:r>
        <w:t>isual exploration of results. The kinetic graphs for the imported entries are generated providing simple access to kinetic information and annotations. An example query with resulting SABIO-RK information and subsequent visualization is shown in Figure 2.</w:t>
      </w:r>
    </w:p>
    <w:p w14:paraId="611B1926" w14:textId="77777777" w:rsidR="00766A67" w:rsidRDefault="00766A67"/>
    <w:p w14:paraId="67A0BFE3" w14:textId="77777777" w:rsidR="00B417A3" w:rsidRDefault="008B0B81" w:rsidP="00D223AF">
      <w:pPr>
        <w:ind w:firstLine="0"/>
      </w:pPr>
      <w:r w:rsidRPr="00B417A3">
        <w:rPr>
          <w:b/>
        </w:rPr>
        <w:t>Figure 2</w:t>
      </w:r>
      <w:r>
        <w:t>: Overview of kinetic information and visualizati</w:t>
      </w:r>
      <w:r w:rsidR="00B417A3">
        <w:t>on for a single SABIO-RK entry.</w:t>
      </w:r>
    </w:p>
    <w:p w14:paraId="1CEE55B0" w14:textId="77777777" w:rsidR="00766A67" w:rsidRDefault="008B0B81" w:rsidP="00D223AF">
      <w:pPr>
        <w:ind w:firstLine="0"/>
      </w:pPr>
      <w:r>
        <w:t xml:space="preserve">The kinetic entry 14792 for </w:t>
      </w:r>
      <w:proofErr w:type="spellStart"/>
      <w:r>
        <w:t>galactokinase</w:t>
      </w:r>
      <w:proofErr w:type="spellEnd"/>
      <w:r>
        <w:t xml:space="preserve"> (EC</w:t>
      </w:r>
      <w:proofErr w:type="gramStart"/>
      <w:r>
        <w:t>:2.7.1.6</w:t>
      </w:r>
      <w:proofErr w:type="gramEnd"/>
      <w:r>
        <w:t xml:space="preserve">, UniProtKB:P51570) was retrieved via the web service query </w:t>
      </w:r>
      <w:hyperlink r:id="rId13">
        <w:r>
          <w:rPr>
            <w:color w:val="1155CC"/>
            <w:u w:val="single"/>
          </w:rPr>
          <w:t>http://sabiork.h-its.org/sabioRestWebServices/kineticLaws/14792</w:t>
        </w:r>
      </w:hyperlink>
      <w:r>
        <w:t xml:space="preserve"> (status 10-06-2016, SBML of query in Supplementary File S1). (A) Overview of kinetic information for SABIO-RK entry (</w:t>
      </w:r>
      <w:hyperlink r:id="rId14">
        <w:r>
          <w:rPr>
            <w:color w:val="1155CC"/>
            <w:u w:val="single"/>
          </w:rPr>
          <w:t>http://sabiork.h-its.org/kineticLawEntry.jsp?viewData=true&amp;kinlawid=14792</w:t>
        </w:r>
      </w:hyperlink>
      <w:r>
        <w:rPr>
          <w:rFonts w:ascii="Nova Mono" w:eastAsia="Nova Mono" w:hAnsi="Nova Mono" w:cs="Nova Mono"/>
        </w:rPr>
        <w:t xml:space="preserve">) with color coding according to  </w:t>
      </w:r>
      <w:r>
        <w:rPr>
          <w:rFonts w:ascii="Nova Mono" w:eastAsia="Nova Mono" w:hAnsi="Nova Mono" w:cs="Nova Mono"/>
        </w:rPr>
        <w:fldChar w:fldCharType="begin"/>
      </w:r>
      <w:r w:rsidR="00585C47">
        <w:rPr>
          <w:rFonts w:ascii="Nova Mono" w:eastAsia="Nova Mono" w:hAnsi="Nova Mono" w:cs="Nova Mono"/>
        </w:rPr>
        <w:instrText xml:space="preserve"> ADDIN EN.CITE &lt;EndNote&gt;&lt;Cite ExcludeYear="1"&gt;&lt;Author&gt;Wittig&lt;/Author&gt;&lt;Year&gt;2014&lt;/Year&gt;&lt;RecNum&gt;16&lt;/RecNum&gt;&lt;DisplayText&gt;[1]&lt;/DisplayText&gt;&lt;record&gt;&lt;rec-number&gt;16&lt;/rec-number&gt;&lt;foreign-keys&gt;&lt;key app="EN" db-id="d209f5aa0zpfe8esddrxft0gtp2dpt55rstp"&gt;16&lt;/key&gt;&lt;/foreign-keys&gt;&lt;ref-type name="Journal Article"&gt;17&lt;/ref-type&gt;&lt;contributors&gt;&lt;authors&gt;&lt;author&gt;Wittig, Ulrike&lt;/author&gt;&lt;author&gt;Rey, Maja&lt;/author&gt;&lt;author&gt;Kania, Renate&lt;/author&gt;&lt;author&gt;Bittkowski, Meik&lt;/author&gt;&lt;author&gt;Shi, Lei&lt;/author&gt;&lt;author&gt;Golebiewski, Martin&lt;/author&gt;&lt;author&gt;Weidemann, Andreas&lt;/author&gt;&lt;author&gt;Müller, Wolfgang&lt;/author&gt;&lt;author&gt;Rojas, Isabel&lt;/author&gt;&lt;/authors&gt;&lt;/contributors&gt;&lt;titles&gt;&lt;title&gt;Challenges for an enzymatic reaction kinetics database&lt;/title&gt;&lt;secondary-title&gt;FEBS J&lt;/secondary-title&gt;&lt;/titles&gt;&lt;pages&gt;572-582&lt;/pages&gt;&lt;volume&gt;281&lt;/volume&gt;&lt;number&gt;2&lt;/number&gt;&lt;keywords&gt;&lt;keyword&gt;Database Management Systems&lt;/keyword&gt;&lt;keyword&gt;Databases, Protein&lt;/keyword&gt;&lt;keyword&gt;Enzyme Assays, methods/standards&lt;/keyword&gt;&lt;keyword&gt;Enzymes, chemistry&lt;/keyword&gt;&lt;keyword&gt;Kinetics&lt;/keyword&gt;&lt;keyword&gt;Molecular Sequence Annotation&lt;/keyword&gt;&lt;keyword&gt;Reference Standards&lt;/keyword&gt;&lt;keyword&gt;Terminology as Topic&lt;/keyword&gt;&lt;/keywords&gt;&lt;dates&gt;&lt;year&gt;2014&lt;/year&gt;&lt;pub-dates&gt;&lt;date&gt;Jan&lt;/date&gt;&lt;/pub-dates&gt;&lt;/dates&gt;&lt;label&gt;Wittig2014&lt;/label&gt;&lt;urls&gt;&lt;related-urls&gt;&lt;url&gt;http://dx.doi.org/10.1111/febs.12562&lt;/url&gt;&lt;/related-urls&gt;&lt;/urls&gt;&lt;custom1&gt;[Formatter not found: ResolvePDF] :literature/Wittig2014.pdf:PDF&amp;#xD;/home/mkoenig/git/cy3sabiork/docs/manuscript/literature/Wittig2014.pdf&lt;/custom1&gt;&lt;/record&gt;&lt;/Cite&gt;&lt;/EndNote&gt;</w:instrText>
      </w:r>
      <w:r>
        <w:rPr>
          <w:rFonts w:ascii="Nova Mono" w:eastAsia="Nova Mono" w:hAnsi="Nova Mono" w:cs="Nova Mono"/>
        </w:rPr>
        <w:fldChar w:fldCharType="separate"/>
      </w:r>
      <w:r w:rsidR="00585C47">
        <w:rPr>
          <w:rFonts w:ascii="Nova Mono" w:eastAsia="Nova Mono" w:hAnsi="Nova Mono" w:cs="Nova Mono"/>
          <w:noProof/>
        </w:rPr>
        <w:t>[</w:t>
      </w:r>
      <w:hyperlink w:anchor="_ENREF_1" w:tooltip="Wittig, 2014 #16" w:history="1">
        <w:r w:rsidR="0086229F">
          <w:rPr>
            <w:rFonts w:ascii="Nova Mono" w:eastAsia="Nova Mono" w:hAnsi="Nova Mono" w:cs="Nova Mono"/>
            <w:noProof/>
          </w:rPr>
          <w:t>1</w:t>
        </w:r>
      </w:hyperlink>
      <w:r w:rsidR="00585C47">
        <w:rPr>
          <w:rFonts w:ascii="Nova Mono" w:eastAsia="Nova Mono" w:hAnsi="Nova Mono" w:cs="Nova Mono"/>
          <w:noProof/>
        </w:rPr>
        <w:t>]</w:t>
      </w:r>
      <w:r>
        <w:rPr>
          <w:rFonts w:ascii="Nova Mono" w:eastAsia="Nova Mono" w:hAnsi="Nova Mono" w:cs="Nova Mono"/>
        </w:rPr>
        <w:fldChar w:fldCharType="end"/>
      </w:r>
      <w:r>
        <w:rPr>
          <w:rFonts w:ascii="Nova Mono" w:eastAsia="Nova Mono" w:hAnsi="Nova Mono" w:cs="Nova Mono"/>
        </w:rPr>
        <w:t xml:space="preserve">. (B) </w:t>
      </w:r>
      <w:proofErr w:type="gramStart"/>
      <w:r>
        <w:rPr>
          <w:rFonts w:ascii="Nova Mono" w:eastAsia="Nova Mono" w:hAnsi="Nova Mono" w:cs="Nova Mono"/>
        </w:rPr>
        <w:t>cy3sabiork</w:t>
      </w:r>
      <w:proofErr w:type="gramEnd"/>
      <w:r w:rsidR="0086229F">
        <w:rPr>
          <w:rFonts w:ascii="Nova Mono" w:eastAsia="Nova Mono" w:hAnsi="Nova Mono" w:cs="Nova Mono"/>
        </w:rPr>
        <w:t xml:space="preserve"> information for entry 14792:  (1)</w:t>
      </w:r>
      <w:r>
        <w:rPr>
          <w:rFonts w:ascii="Nova Mono" w:eastAsia="Nova Mono" w:hAnsi="Nova Mono" w:cs="Nova Mono"/>
        </w:rPr>
        <w:t xml:space="preserve"> Resulting species-reaction-modifier graph. The </w:t>
      </w:r>
      <w:proofErr w:type="spellStart"/>
      <w:r>
        <w:rPr>
          <w:rFonts w:ascii="Nova Mono" w:eastAsia="Nova Mono" w:hAnsi="Nova Mono" w:cs="Nova Mono"/>
        </w:rPr>
        <w:t>galactokinase</w:t>
      </w:r>
      <w:proofErr w:type="spellEnd"/>
      <w:r>
        <w:rPr>
          <w:rFonts w:ascii="Nova Mono" w:eastAsia="Nova Mono" w:hAnsi="Nova Mono" w:cs="Nova Mono"/>
        </w:rPr>
        <w:t xml:space="preserve"> enzyme catalyzes the conversion of D-Galactose + ATP → α-D-Galactose 1-phosphate + ADP (see also Substrates, Products and</w:t>
      </w:r>
      <w:r w:rsidR="0086229F">
        <w:rPr>
          <w:rFonts w:ascii="Nova Mono" w:eastAsia="Nova Mono" w:hAnsi="Nova Mono" w:cs="Nova Mono"/>
        </w:rPr>
        <w:t xml:space="preserve"> Modifiers in A); (2) K</w:t>
      </w:r>
      <w:r>
        <w:rPr>
          <w:rFonts w:ascii="Nova Mono" w:eastAsia="Nova Mono" w:hAnsi="Nova Mono" w:cs="Nova Mono"/>
        </w:rPr>
        <w:t>inetic graph with additional nodes for kinetic law</w:t>
      </w:r>
      <w:r w:rsidR="0086229F">
        <w:rPr>
          <w:rFonts w:ascii="Nova Mono" w:eastAsia="Nova Mono" w:hAnsi="Nova Mono" w:cs="Nova Mono"/>
        </w:rPr>
        <w:t>, parameters and localization; (3)</w:t>
      </w:r>
      <w:r>
        <w:rPr>
          <w:rFonts w:ascii="Nova Mono" w:eastAsia="Nova Mono" w:hAnsi="Nova Mono" w:cs="Nova Mono"/>
        </w:rPr>
        <w:t xml:space="preserve"> Selecting nodes in the graphs provides access to the annotation information and links to databases. In the example the kinetic law information is di</w:t>
      </w:r>
      <w:r w:rsidR="0086229F">
        <w:rPr>
          <w:rFonts w:ascii="Nova Mono" w:eastAsia="Nova Mono" w:hAnsi="Nova Mono" w:cs="Nova Mono"/>
        </w:rPr>
        <w:t>splayed in the Results Panel. (4)</w:t>
      </w:r>
      <w:r>
        <w:rPr>
          <w:rFonts w:ascii="Nova Mono" w:eastAsia="Nova Mono" w:hAnsi="Nova Mono" w:cs="Nova Mono"/>
        </w:rPr>
        <w:t xml:space="preserve"> MIRIAM annotations with respective links to databases are av</w:t>
      </w:r>
      <w:r w:rsidR="0086229F">
        <w:rPr>
          <w:rFonts w:ascii="Nova Mono" w:eastAsia="Nova Mono" w:hAnsi="Nova Mono" w:cs="Nova Mono"/>
        </w:rPr>
        <w:t>ailable via the Results Panel; (5)</w:t>
      </w:r>
      <w:r>
        <w:rPr>
          <w:rFonts w:ascii="Nova Mono" w:eastAsia="Nova Mono" w:hAnsi="Nova Mono" w:cs="Nova Mono"/>
        </w:rPr>
        <w:t xml:space="preserve"> Additional SABIO-RK annotations in XML for the experimental conditions are displayed in this section.</w:t>
      </w:r>
    </w:p>
    <w:p w14:paraId="7E59FBD4" w14:textId="77777777" w:rsidR="00766A67" w:rsidRDefault="00766A67"/>
    <w:p w14:paraId="5D1EEB60" w14:textId="41B733DD" w:rsidR="00766A67" w:rsidRDefault="008B0B81" w:rsidP="00D223AF">
      <w:pPr>
        <w:ind w:firstLine="0"/>
        <w:jc w:val="left"/>
      </w:pPr>
      <w:r w:rsidRPr="00B417A3">
        <w:rPr>
          <w:b/>
        </w:rPr>
        <w:t>Figure 3</w:t>
      </w:r>
      <w:r>
        <w:t xml:space="preserve">: cy3sabiork GUI for web service queries.  </w:t>
      </w:r>
      <w:r>
        <w:br/>
        <w:t xml:space="preserve">For </w:t>
      </w:r>
      <w:ins w:id="95" w:author="Hollydawn Murray" w:date="2016-07-08T15:56:00Z">
        <w:r w:rsidR="00BC03AF">
          <w:t>h</w:t>
        </w:r>
      </w:ins>
      <w:del w:id="96" w:author="Hollydawn Murray" w:date="2016-07-08T15:56:00Z">
        <w:r w:rsidDel="00BC03AF">
          <w:delText>H</w:delText>
        </w:r>
      </w:del>
      <w:r>
        <w:t>uman galactose metabolism 88 entries are available (status 28-06-2016, SBML of query in Supplementary File S2). For the selected Entry 14785 detailed information is provided on the right side.</w:t>
      </w:r>
    </w:p>
    <w:p w14:paraId="0638A95B" w14:textId="77777777" w:rsidR="00766A67" w:rsidRDefault="00766A67"/>
    <w:p w14:paraId="46C5B59D" w14:textId="2C4D7A08" w:rsidR="00B417A3" w:rsidRDefault="008B0B81" w:rsidP="00D223AF">
      <w:pPr>
        <w:ind w:firstLine="0"/>
      </w:pPr>
      <w:r w:rsidRPr="00B417A3">
        <w:rPr>
          <w:b/>
        </w:rPr>
        <w:t>Figure 4</w:t>
      </w:r>
      <w:r>
        <w:t xml:space="preserve">: Kinetic graph for </w:t>
      </w:r>
      <w:ins w:id="97" w:author="Hollydawn Murray" w:date="2016-07-08T15:56:00Z">
        <w:r w:rsidR="00BC03AF">
          <w:t>h</w:t>
        </w:r>
      </w:ins>
      <w:del w:id="98" w:author="Hollydawn Murray" w:date="2016-07-08T15:56:00Z">
        <w:r w:rsidDel="00BC03AF">
          <w:delText>H</w:delText>
        </w:r>
      </w:del>
      <w:r w:rsidR="00B417A3">
        <w:t>uman galactose metabolism.</w:t>
      </w:r>
    </w:p>
    <w:p w14:paraId="29D532A9" w14:textId="008DDE97" w:rsidR="00766A67" w:rsidRDefault="008B0B81" w:rsidP="00D223AF">
      <w:pPr>
        <w:ind w:firstLine="0"/>
      </w:pPr>
      <w:r>
        <w:t xml:space="preserve">Graph of SABIO-RK kinetic information available for </w:t>
      </w:r>
      <w:ins w:id="99" w:author="Hollydawn Murray" w:date="2016-07-08T15:56:00Z">
        <w:r w:rsidR="00BC03AF">
          <w:t>h</w:t>
        </w:r>
      </w:ins>
      <w:del w:id="100" w:author="Hollydawn Murray" w:date="2016-07-08T15:56:00Z">
        <w:r w:rsidDel="00BC03AF">
          <w:delText>H</w:delText>
        </w:r>
      </w:del>
      <w:r>
        <w:t>uman galactose metabolism consisting of 88 entries (status 28-06-2016, SBML of query in Supplementary File S2). The kinetic graph consists of three clusters, separated based on the reported localization of the catalyzing enzyme. The lysosomal entries are non-canonical reactions in the galactose metabolism.</w:t>
      </w:r>
    </w:p>
    <w:sectPr w:rsidR="00766A6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Hollydawn Murray" w:date="2016-07-08T15:41:00Z" w:initials="HM">
    <w:p w14:paraId="28CB1D0D" w14:textId="3C85B6D6" w:rsidR="00F12769" w:rsidRDefault="00F12769">
      <w:pPr>
        <w:pStyle w:val="CommentText"/>
      </w:pPr>
      <w:r>
        <w:rPr>
          <w:rStyle w:val="CommentReference"/>
        </w:rPr>
        <w:annotationRef/>
      </w:r>
      <w:r>
        <w:t>Is it possible to include a URL here?</w:t>
      </w:r>
    </w:p>
  </w:comment>
  <w:comment w:id="7" w:author="Hollydawn Murray" w:date="2016-07-08T15:43:00Z" w:initials="HM">
    <w:p w14:paraId="70C3FF63" w14:textId="1495D2E2" w:rsidR="00F12769" w:rsidRDefault="00F12769">
      <w:pPr>
        <w:pStyle w:val="CommentText"/>
      </w:pPr>
      <w:r>
        <w:rPr>
          <w:rStyle w:val="CommentReference"/>
        </w:rPr>
        <w:annotationRef/>
      </w:r>
      <w:r>
        <w:t>It may be helpful to include URLs here.</w:t>
      </w:r>
    </w:p>
  </w:comment>
  <w:comment w:id="10" w:author="Hollydawn Murray" w:date="2016-07-08T15:46:00Z" w:initials="HM">
    <w:p w14:paraId="43110A95" w14:textId="60B5426C" w:rsidR="006470F1" w:rsidRDefault="006470F1">
      <w:pPr>
        <w:pStyle w:val="CommentText"/>
      </w:pPr>
      <w:r>
        <w:rPr>
          <w:rStyle w:val="CommentReference"/>
        </w:rPr>
        <w:annotationRef/>
      </w:r>
      <w:r>
        <w:t>Is there a version number that could be included here?</w:t>
      </w:r>
    </w:p>
  </w:comment>
  <w:comment w:id="47" w:author="Hollydawn Murray" w:date="2016-07-08T16:01:00Z" w:initials="HM">
    <w:p w14:paraId="477DAD4C" w14:textId="09742A8C" w:rsidR="001C2B05" w:rsidRDefault="001C2B05">
      <w:pPr>
        <w:pStyle w:val="CommentText"/>
      </w:pPr>
      <w:r>
        <w:rPr>
          <w:rStyle w:val="CommentReference"/>
        </w:rPr>
        <w:annotationRef/>
      </w:r>
      <w:r>
        <w:t>Is there any input data that would be useful in reproducing the use case?</w:t>
      </w:r>
    </w:p>
  </w:comment>
  <w:comment w:id="63" w:author="Hollydawn Murray" w:date="2016-07-08T15:39:00Z" w:initials="HM">
    <w:p w14:paraId="2BEB2D42" w14:textId="77777777" w:rsidR="00275957" w:rsidRDefault="00275957">
      <w:pPr>
        <w:pStyle w:val="CommentText"/>
      </w:pPr>
      <w:r>
        <w:rPr>
          <w:rStyle w:val="CommentReference"/>
        </w:rPr>
        <w:annotationRef/>
      </w:r>
      <w:r>
        <w:t>Please complete this section (see email).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CB1D0D" w15:done="0"/>
  <w15:commentEx w15:paraId="70C3FF63" w15:done="0"/>
  <w15:commentEx w15:paraId="43110A95" w15:done="0"/>
  <w15:commentEx w15:paraId="477DAD4C" w15:done="0"/>
  <w15:commentEx w15:paraId="2BEB2D4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Nova Mon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llydawn Murray">
    <w15:presenceInfo w15:providerId="AD" w15:userId="S-1-5-21-1892611463-1087855060-2394313096-84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trackRevisions/>
  <w:defaultTabStop w:val="720"/>
  <w:characterSpacingControl w:val="doNotCompress"/>
  <w:compat>
    <w:compatSetting w:name="compatibilityMode" w:uri="http://schemas.microsoft.com/office/word" w:val="14"/>
  </w:compat>
  <w:docVars>
    <w:docVar w:name="EN.Layout" w:val="&lt;ENLayout&gt;&lt;Style&gt;BMC Bioinformatics&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209f5aa0zpfe8esddrxft0gtp2dpt55rstp&quot;&gt;cy3sabiork&lt;record-ids&gt;&lt;item&gt;1&lt;/item&gt;&lt;item&gt;2&lt;/item&gt;&lt;item&gt;3&lt;/item&gt;&lt;item&gt;4&lt;/item&gt;&lt;item&gt;5&lt;/item&gt;&lt;item&gt;6&lt;/item&gt;&lt;item&gt;7&lt;/item&gt;&lt;item&gt;10&lt;/item&gt;&lt;item&gt;12&lt;/item&gt;&lt;item&gt;13&lt;/item&gt;&lt;item&gt;15&lt;/item&gt;&lt;item&gt;16&lt;/item&gt;&lt;item&gt;17&lt;/item&gt;&lt;/record-ids&gt;&lt;/item&gt;&lt;/Libraries&gt;"/>
  </w:docVars>
  <w:rsids>
    <w:rsidRoot w:val="00766A67"/>
    <w:rsid w:val="001131FA"/>
    <w:rsid w:val="001449BC"/>
    <w:rsid w:val="001C2B05"/>
    <w:rsid w:val="00275957"/>
    <w:rsid w:val="00585C47"/>
    <w:rsid w:val="006470F1"/>
    <w:rsid w:val="00667E82"/>
    <w:rsid w:val="00766A67"/>
    <w:rsid w:val="0086229F"/>
    <w:rsid w:val="008B0B81"/>
    <w:rsid w:val="00B417A3"/>
    <w:rsid w:val="00B8764B"/>
    <w:rsid w:val="00BC03AF"/>
    <w:rsid w:val="00D223AF"/>
    <w:rsid w:val="00EA24DF"/>
    <w:rsid w:val="00EB070F"/>
    <w:rsid w:val="00F12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DC650"/>
  <w15:docId w15:val="{1F16DA37-DCB2-43BE-858E-69FE90E69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18"/>
        <w:szCs w:val="18"/>
        <w:lang w:val="en-US" w:eastAsia="en-US" w:bidi="ar-SA"/>
      </w:rPr>
    </w:rPrDefault>
    <w:pPrDefault>
      <w:pPr>
        <w:spacing w:line="288" w:lineRule="auto"/>
        <w:ind w:firstLine="18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360" w:after="60"/>
      <w:ind w:left="720" w:hanging="360"/>
      <w:contextualSpacing/>
      <w:outlineLvl w:val="0"/>
    </w:pPr>
    <w:rPr>
      <w:b/>
      <w:sz w:val="20"/>
      <w:szCs w:val="20"/>
    </w:rPr>
  </w:style>
  <w:style w:type="paragraph" w:styleId="Heading2">
    <w:name w:val="heading 2"/>
    <w:basedOn w:val="Normal"/>
    <w:next w:val="Normal"/>
    <w:link w:val="Heading2Char"/>
    <w:pPr>
      <w:keepNext/>
      <w:keepLines/>
      <w:spacing w:before="200"/>
      <w:ind w:left="360"/>
      <w:contextualSpacing/>
      <w:outlineLvl w:val="1"/>
    </w:pPr>
    <w:rPr>
      <w:b/>
      <w:i/>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contextualSpacing/>
      <w:outlineLvl w:val="4"/>
    </w:pPr>
    <w:rPr>
      <w:rFonts w:ascii="Courier New" w:eastAsia="Courier New" w:hAnsi="Courier New" w:cs="Courier New"/>
      <w:color w:val="434343"/>
      <w:shd w:val="clear" w:color="auto" w:fill="D9D9D9"/>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contextualSpacing/>
    </w:pPr>
    <w:rPr>
      <w:rFonts w:ascii="Courier New" w:eastAsia="Courier New" w:hAnsi="Courier New" w:cs="Courier New"/>
      <w:shd w:val="clear" w:color="auto" w:fill="D9D9D9"/>
    </w:rPr>
  </w:style>
  <w:style w:type="character" w:styleId="Hyperlink">
    <w:name w:val="Hyperlink"/>
    <w:basedOn w:val="DefaultParagraphFont"/>
    <w:uiPriority w:val="99"/>
    <w:unhideWhenUsed/>
    <w:rsid w:val="008B0B81"/>
    <w:rPr>
      <w:color w:val="0563C1" w:themeColor="hyperlink"/>
      <w:u w:val="single"/>
    </w:rPr>
  </w:style>
  <w:style w:type="paragraph" w:customStyle="1" w:styleId="Heading10">
    <w:name w:val="Heading1"/>
    <w:basedOn w:val="Heading1"/>
    <w:link w:val="Heading1Char0"/>
    <w:qFormat/>
    <w:rsid w:val="00B417A3"/>
    <w:pPr>
      <w:keepNext w:val="0"/>
      <w:keepLines w:val="0"/>
      <w:ind w:left="360"/>
      <w:contextualSpacing w:val="0"/>
    </w:pPr>
  </w:style>
  <w:style w:type="paragraph" w:styleId="ListParagraph">
    <w:name w:val="List Paragraph"/>
    <w:basedOn w:val="Normal"/>
    <w:uiPriority w:val="34"/>
    <w:qFormat/>
    <w:rsid w:val="00585C47"/>
    <w:pPr>
      <w:ind w:left="720"/>
      <w:contextualSpacing/>
    </w:pPr>
  </w:style>
  <w:style w:type="character" w:customStyle="1" w:styleId="Heading1Char">
    <w:name w:val="Heading 1 Char"/>
    <w:basedOn w:val="DefaultParagraphFont"/>
    <w:link w:val="Heading1"/>
    <w:rsid w:val="00B417A3"/>
    <w:rPr>
      <w:b/>
      <w:sz w:val="20"/>
      <w:szCs w:val="20"/>
    </w:rPr>
  </w:style>
  <w:style w:type="character" w:customStyle="1" w:styleId="Heading1Char0">
    <w:name w:val="Heading1 Char"/>
    <w:basedOn w:val="Heading1Char"/>
    <w:link w:val="Heading10"/>
    <w:rsid w:val="00B417A3"/>
    <w:rPr>
      <w:b/>
      <w:sz w:val="20"/>
      <w:szCs w:val="20"/>
    </w:rPr>
  </w:style>
  <w:style w:type="paragraph" w:customStyle="1" w:styleId="Heading20">
    <w:name w:val="Heading2"/>
    <w:basedOn w:val="Heading2"/>
    <w:link w:val="Heading2Char0"/>
    <w:qFormat/>
    <w:rsid w:val="00D223AF"/>
    <w:pPr>
      <w:keepNext w:val="0"/>
      <w:keepLines w:val="0"/>
      <w:contextualSpacing w:val="0"/>
    </w:pPr>
  </w:style>
  <w:style w:type="paragraph" w:customStyle="1" w:styleId="Heading30">
    <w:name w:val="Heading3"/>
    <w:basedOn w:val="Normal"/>
    <w:link w:val="Heading3Char"/>
    <w:qFormat/>
    <w:rsid w:val="00D223AF"/>
    <w:rPr>
      <w:i/>
    </w:rPr>
  </w:style>
  <w:style w:type="character" w:customStyle="1" w:styleId="Heading2Char">
    <w:name w:val="Heading 2 Char"/>
    <w:basedOn w:val="DefaultParagraphFont"/>
    <w:link w:val="Heading2"/>
    <w:rsid w:val="00D223AF"/>
    <w:rPr>
      <w:b/>
      <w:i/>
    </w:rPr>
  </w:style>
  <w:style w:type="character" w:customStyle="1" w:styleId="Heading2Char0">
    <w:name w:val="Heading2 Char"/>
    <w:basedOn w:val="Heading2Char"/>
    <w:link w:val="Heading20"/>
    <w:rsid w:val="00D223AF"/>
    <w:rPr>
      <w:b/>
      <w:i/>
    </w:rPr>
  </w:style>
  <w:style w:type="character" w:customStyle="1" w:styleId="Heading3Char">
    <w:name w:val="Heading3 Char"/>
    <w:basedOn w:val="DefaultParagraphFont"/>
    <w:link w:val="Heading30"/>
    <w:rsid w:val="00D223AF"/>
    <w:rPr>
      <w:i/>
    </w:rPr>
  </w:style>
  <w:style w:type="character" w:styleId="CommentReference">
    <w:name w:val="annotation reference"/>
    <w:basedOn w:val="DefaultParagraphFont"/>
    <w:uiPriority w:val="99"/>
    <w:semiHidden/>
    <w:unhideWhenUsed/>
    <w:rsid w:val="00275957"/>
    <w:rPr>
      <w:sz w:val="16"/>
      <w:szCs w:val="16"/>
    </w:rPr>
  </w:style>
  <w:style w:type="paragraph" w:styleId="CommentText">
    <w:name w:val="annotation text"/>
    <w:basedOn w:val="Normal"/>
    <w:link w:val="CommentTextChar"/>
    <w:uiPriority w:val="99"/>
    <w:semiHidden/>
    <w:unhideWhenUsed/>
    <w:rsid w:val="00275957"/>
    <w:pPr>
      <w:spacing w:line="240" w:lineRule="auto"/>
    </w:pPr>
    <w:rPr>
      <w:sz w:val="20"/>
      <w:szCs w:val="20"/>
    </w:rPr>
  </w:style>
  <w:style w:type="character" w:customStyle="1" w:styleId="CommentTextChar">
    <w:name w:val="Comment Text Char"/>
    <w:basedOn w:val="DefaultParagraphFont"/>
    <w:link w:val="CommentText"/>
    <w:uiPriority w:val="99"/>
    <w:semiHidden/>
    <w:rsid w:val="00275957"/>
    <w:rPr>
      <w:sz w:val="20"/>
      <w:szCs w:val="20"/>
    </w:rPr>
  </w:style>
  <w:style w:type="paragraph" w:styleId="CommentSubject">
    <w:name w:val="annotation subject"/>
    <w:basedOn w:val="CommentText"/>
    <w:next w:val="CommentText"/>
    <w:link w:val="CommentSubjectChar"/>
    <w:uiPriority w:val="99"/>
    <w:semiHidden/>
    <w:unhideWhenUsed/>
    <w:rsid w:val="00275957"/>
    <w:rPr>
      <w:b/>
      <w:bCs/>
    </w:rPr>
  </w:style>
  <w:style w:type="character" w:customStyle="1" w:styleId="CommentSubjectChar">
    <w:name w:val="Comment Subject Char"/>
    <w:basedOn w:val="CommentTextChar"/>
    <w:link w:val="CommentSubject"/>
    <w:uiPriority w:val="99"/>
    <w:semiHidden/>
    <w:rsid w:val="00275957"/>
    <w:rPr>
      <w:b/>
      <w:bCs/>
      <w:sz w:val="20"/>
      <w:szCs w:val="20"/>
    </w:rPr>
  </w:style>
  <w:style w:type="paragraph" w:styleId="BalloonText">
    <w:name w:val="Balloon Text"/>
    <w:basedOn w:val="Normal"/>
    <w:link w:val="BalloonTextChar"/>
    <w:uiPriority w:val="99"/>
    <w:semiHidden/>
    <w:unhideWhenUsed/>
    <w:rsid w:val="00275957"/>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275957"/>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abio.h-its.org/" TargetMode="External"/><Relationship Id="rId13" Type="http://schemas.openxmlformats.org/officeDocument/2006/relationships/hyperlink" Target="http://sabiork.h-its.org/sabioRestWebServices/kineticLaws/14792" TargetMode="External"/><Relationship Id="rId3" Type="http://schemas.openxmlformats.org/officeDocument/2006/relationships/webSettings" Target="webSettings.xml"/><Relationship Id="rId7" Type="http://schemas.openxmlformats.org/officeDocument/2006/relationships/hyperlink" Target="http://sabiork.h-its.org/sabioRestWebServices" TargetMode="External"/><Relationship Id="rId12" Type="http://schemas.openxmlformats.org/officeDocument/2006/relationships/hyperlink" Target="http://sabiork.h-its.org/sabioRestWebServices/searchKineticLaws/sbml?q=Pathway:%22galactose%20metabolism%22%20AND%20Organism:%22homo%20sapiens%22" TargetMode="Externa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hyperlink" Target="http://sabio.h-its.org/" TargetMode="External"/><Relationship Id="rId11" Type="http://schemas.openxmlformats.org/officeDocument/2006/relationships/hyperlink" Target="http://sabiork.h-its.org/sabioRestWebServices/kineticLaws/14792" TargetMode="External"/><Relationship Id="rId5" Type="http://schemas.microsoft.com/office/2011/relationships/commentsExtended" Target="commentsExtended.xml"/><Relationship Id="rId15" Type="http://schemas.openxmlformats.org/officeDocument/2006/relationships/fontTable" Target="fontTable.xml"/><Relationship Id="rId10" Type="http://schemas.openxmlformats.org/officeDocument/2006/relationships/hyperlink" Target="http://apps.cytoscape.org/apps/cy3sabiork" TargetMode="External"/><Relationship Id="rId4" Type="http://schemas.openxmlformats.org/officeDocument/2006/relationships/comments" Target="comments.xml"/><Relationship Id="rId9" Type="http://schemas.openxmlformats.org/officeDocument/2006/relationships/hyperlink" Target="https://github.com/matthiaskoenig/multiscale-galactose" TargetMode="External"/><Relationship Id="rId14" Type="http://schemas.openxmlformats.org/officeDocument/2006/relationships/hyperlink" Target="http://sabiork.h-its.org/kineticLawEntry.jsp?viewData=true&amp;kinlawid=147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5410</Words>
  <Characters>30840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Hollydawn Murray</cp:lastModifiedBy>
  <cp:revision>12</cp:revision>
  <dcterms:created xsi:type="dcterms:W3CDTF">2016-07-08T12:13:00Z</dcterms:created>
  <dcterms:modified xsi:type="dcterms:W3CDTF">2016-07-08T15:05:00Z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Id">
    <vt:lpwstr>http://www.zotero.org/styles/vancouver</vt:lpwstr>
  </property>
</Properties>
</file>